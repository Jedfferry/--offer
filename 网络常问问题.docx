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D2C" w:rsidRPr="00FE4D2C" w:rsidRDefault="00FE4D2C" w:rsidP="00FE4D2C">
      <w:pPr>
        <w:widowControl/>
        <w:pBdr>
          <w:bottom w:val="single" w:sz="6" w:space="4" w:color="EAECEF"/>
        </w:pBdr>
        <w:spacing w:before="100" w:beforeAutospacing="1"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t>OSI</w:t>
      </w:r>
      <w:r w:rsidRPr="00FE4D2C">
        <w:rPr>
          <w:rFonts w:ascii="Segoe UI" w:eastAsia="宋体" w:hAnsi="Segoe UI" w:cs="Segoe UI"/>
          <w:b/>
          <w:bCs/>
          <w:color w:val="24292E"/>
          <w:kern w:val="0"/>
          <w:sz w:val="36"/>
          <w:szCs w:val="36"/>
        </w:rPr>
        <w:t>（开放系统互联参考模型）标准模型</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b/>
          <w:bCs/>
          <w:color w:val="24292E"/>
          <w:kern w:val="0"/>
          <w:sz w:val="24"/>
          <w:szCs w:val="24"/>
        </w:rPr>
        <w:t>物理层</w:t>
      </w:r>
      <w:r w:rsidRPr="00FE4D2C">
        <w:rPr>
          <w:rFonts w:ascii="Segoe UI" w:eastAsia="宋体" w:hAnsi="Segoe UI" w:cs="Segoe UI"/>
          <w:color w:val="24292E"/>
          <w:kern w:val="0"/>
          <w:sz w:val="24"/>
          <w:szCs w:val="24"/>
        </w:rPr>
        <w:t> </w:t>
      </w:r>
      <w:r w:rsidRPr="00FE4D2C">
        <w:rPr>
          <w:rFonts w:ascii="Segoe UI" w:eastAsia="宋体" w:hAnsi="Segoe UI" w:cs="Segoe UI"/>
          <w:color w:val="24292E"/>
          <w:kern w:val="0"/>
          <w:sz w:val="24"/>
          <w:szCs w:val="24"/>
        </w:rPr>
        <w:t>负责为数据端设备透明地传输原始比特流，并且定义了数据终端设备和数据通信设备的物理和逻辑链接方法。传输单位是比特。</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协议：</w:t>
      </w:r>
      <w:r w:rsidRPr="00FE4D2C">
        <w:rPr>
          <w:rFonts w:ascii="Segoe UI" w:eastAsia="宋体" w:hAnsi="Segoe UI" w:cs="Segoe UI"/>
          <w:color w:val="24292E"/>
          <w:kern w:val="0"/>
          <w:sz w:val="24"/>
          <w:szCs w:val="24"/>
        </w:rPr>
        <w:t>RJ45</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CLOCK</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IEEE802.3 </w:t>
      </w:r>
      <w:r w:rsidRPr="00FE4D2C">
        <w:rPr>
          <w:rFonts w:ascii="Segoe UI" w:eastAsia="宋体" w:hAnsi="Segoe UI" w:cs="Segoe UI"/>
          <w:color w:val="24292E"/>
          <w:kern w:val="0"/>
          <w:sz w:val="24"/>
          <w:szCs w:val="24"/>
        </w:rPr>
        <w:t>设备：（中继器，集线器）</w:t>
      </w:r>
      <w:r w:rsidRPr="00FE4D2C">
        <w:rPr>
          <w:rFonts w:ascii="Segoe UI" w:eastAsia="宋体" w:hAnsi="Segoe UI" w:cs="Segoe UI"/>
          <w:color w:val="24292E"/>
          <w:kern w:val="0"/>
          <w:sz w:val="24"/>
          <w:szCs w:val="24"/>
        </w:rPr>
        <w:t> </w:t>
      </w:r>
      <w:r w:rsidRPr="00FE4D2C">
        <w:rPr>
          <w:rFonts w:ascii="Segoe UI" w:eastAsia="宋体" w:hAnsi="Segoe UI" w:cs="Segoe UI"/>
          <w:b/>
          <w:bCs/>
          <w:color w:val="24292E"/>
          <w:kern w:val="0"/>
          <w:sz w:val="24"/>
          <w:szCs w:val="24"/>
        </w:rPr>
        <w:t>数据链路层</w:t>
      </w:r>
      <w:r w:rsidRPr="00FE4D2C">
        <w:rPr>
          <w:rFonts w:ascii="Segoe UI" w:eastAsia="宋体" w:hAnsi="Segoe UI" w:cs="Segoe UI"/>
          <w:color w:val="24292E"/>
          <w:kern w:val="0"/>
          <w:sz w:val="24"/>
          <w:szCs w:val="24"/>
        </w:rPr>
        <w:t> </w:t>
      </w:r>
      <w:r w:rsidRPr="00FE4D2C">
        <w:rPr>
          <w:rFonts w:ascii="Segoe UI" w:eastAsia="宋体" w:hAnsi="Segoe UI" w:cs="Segoe UI"/>
          <w:color w:val="24292E"/>
          <w:kern w:val="0"/>
          <w:sz w:val="24"/>
          <w:szCs w:val="24"/>
        </w:rPr>
        <w:t>将网络层传下来的</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数据报组装成帧，并检测和矫正物理层产生的传输差错，使得链路对网络层显示一条无差错、可靠的数据传输线路。功能可以概括为成帧，差错控制、流量控制和传输管理</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协议有：</w:t>
      </w:r>
      <w:r w:rsidRPr="00FE4D2C">
        <w:rPr>
          <w:rFonts w:ascii="Segoe UI" w:eastAsia="宋体" w:hAnsi="Segoe UI" w:cs="Segoe UI"/>
          <w:color w:val="24292E"/>
          <w:kern w:val="0"/>
          <w:sz w:val="24"/>
          <w:szCs w:val="24"/>
        </w:rPr>
        <w:t>HDLC(</w:t>
      </w:r>
      <w:r w:rsidRPr="00FE4D2C">
        <w:rPr>
          <w:rFonts w:ascii="Segoe UI" w:eastAsia="宋体" w:hAnsi="Segoe UI" w:cs="Segoe UI"/>
          <w:color w:val="24292E"/>
          <w:kern w:val="0"/>
          <w:sz w:val="24"/>
          <w:szCs w:val="24"/>
        </w:rPr>
        <w:t>高级数据链路控制协议</w:t>
      </w:r>
      <w:r w:rsidRPr="00FE4D2C">
        <w:rPr>
          <w:rFonts w:ascii="Segoe UI" w:eastAsia="宋体" w:hAnsi="Segoe UI" w:cs="Segoe UI"/>
          <w:color w:val="24292E"/>
          <w:kern w:val="0"/>
          <w:sz w:val="24"/>
          <w:szCs w:val="24"/>
        </w:rPr>
        <w:t>),PPP,STP,SDLC,CSMA(</w:t>
      </w:r>
      <w:r w:rsidRPr="00FE4D2C">
        <w:rPr>
          <w:rFonts w:ascii="Segoe UI" w:eastAsia="宋体" w:hAnsi="Segoe UI" w:cs="Segoe UI"/>
          <w:color w:val="24292E"/>
          <w:kern w:val="0"/>
          <w:sz w:val="24"/>
          <w:szCs w:val="24"/>
        </w:rPr>
        <w:t>载波监听多路访问</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设备</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（网桥，交换机）</w:t>
      </w:r>
      <w:r w:rsidRPr="00FE4D2C">
        <w:rPr>
          <w:rFonts w:ascii="Segoe UI" w:eastAsia="宋体" w:hAnsi="Segoe UI" w:cs="Segoe UI"/>
          <w:color w:val="24292E"/>
          <w:kern w:val="0"/>
          <w:sz w:val="24"/>
          <w:szCs w:val="24"/>
        </w:rPr>
        <w:t> </w:t>
      </w:r>
      <w:r w:rsidRPr="00FE4D2C">
        <w:rPr>
          <w:rFonts w:ascii="Segoe UI" w:eastAsia="宋体" w:hAnsi="Segoe UI" w:cs="Segoe UI"/>
          <w:b/>
          <w:bCs/>
          <w:color w:val="24292E"/>
          <w:kern w:val="0"/>
          <w:sz w:val="24"/>
          <w:szCs w:val="24"/>
        </w:rPr>
        <w:t>网络层</w:t>
      </w:r>
      <w:r w:rsidRPr="00FE4D2C">
        <w:rPr>
          <w:rFonts w:ascii="Segoe UI" w:eastAsia="宋体" w:hAnsi="Segoe UI" w:cs="Segoe UI"/>
          <w:color w:val="24292E"/>
          <w:kern w:val="0"/>
          <w:sz w:val="24"/>
          <w:szCs w:val="24"/>
        </w:rPr>
        <w:t> </w:t>
      </w:r>
      <w:r w:rsidRPr="00FE4D2C">
        <w:rPr>
          <w:rFonts w:ascii="Segoe UI" w:eastAsia="宋体" w:hAnsi="Segoe UI" w:cs="Segoe UI"/>
          <w:color w:val="24292E"/>
          <w:kern w:val="0"/>
          <w:sz w:val="24"/>
          <w:szCs w:val="24"/>
        </w:rPr>
        <w:t>负载在网络层上将数据封装成数据报，将数据报从源端传到目的端，同时进行路由选择，为分组交换网上的不同主机提供通信服务。关键问题是对分组进行选择，并实现流量控制、拥塞控制、差错控制和网际互联等功能。传输单位数据报。</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协议</w:t>
      </w:r>
      <w:r w:rsidRPr="00FE4D2C">
        <w:rPr>
          <w:rFonts w:ascii="Segoe UI" w:eastAsia="宋体" w:hAnsi="Segoe UI" w:cs="Segoe UI"/>
          <w:color w:val="24292E"/>
          <w:kern w:val="0"/>
          <w:sz w:val="24"/>
          <w:szCs w:val="24"/>
        </w:rPr>
        <w:t>: IP,ICMP(</w:t>
      </w:r>
      <w:r w:rsidRPr="00FE4D2C">
        <w:rPr>
          <w:rFonts w:ascii="Segoe UI" w:eastAsia="宋体" w:hAnsi="Segoe UI" w:cs="Segoe UI"/>
          <w:color w:val="24292E"/>
          <w:kern w:val="0"/>
          <w:sz w:val="24"/>
          <w:szCs w:val="24"/>
        </w:rPr>
        <w:t>因特网控制报文协议</w:t>
      </w:r>
      <w:r w:rsidRPr="00FE4D2C">
        <w:rPr>
          <w:rFonts w:ascii="Segoe UI" w:eastAsia="宋体" w:hAnsi="Segoe UI" w:cs="Segoe UI"/>
          <w:color w:val="24292E"/>
          <w:kern w:val="0"/>
          <w:sz w:val="24"/>
          <w:szCs w:val="24"/>
        </w:rPr>
        <w:t>),IGMP(</w:t>
      </w:r>
      <w:r w:rsidRPr="00FE4D2C">
        <w:rPr>
          <w:rFonts w:ascii="Segoe UI" w:eastAsia="宋体" w:hAnsi="Segoe UI" w:cs="Segoe UI"/>
          <w:color w:val="24292E"/>
          <w:kern w:val="0"/>
          <w:sz w:val="24"/>
          <w:szCs w:val="24"/>
        </w:rPr>
        <w:t>因特网组管理协议</w:t>
      </w:r>
      <w:r w:rsidRPr="00FE4D2C">
        <w:rPr>
          <w:rFonts w:ascii="Segoe UI" w:eastAsia="宋体" w:hAnsi="Segoe UI" w:cs="Segoe UI"/>
          <w:color w:val="24292E"/>
          <w:kern w:val="0"/>
          <w:sz w:val="24"/>
          <w:szCs w:val="24"/>
        </w:rPr>
        <w:t>),ARP,RARP,OSPF(</w:t>
      </w:r>
      <w:r w:rsidRPr="00FE4D2C">
        <w:rPr>
          <w:rFonts w:ascii="Segoe UI" w:eastAsia="宋体" w:hAnsi="Segoe UI" w:cs="Segoe UI"/>
          <w:color w:val="24292E"/>
          <w:kern w:val="0"/>
          <w:sz w:val="24"/>
          <w:szCs w:val="24"/>
        </w:rPr>
        <w:t>开放最短路径优先</w:t>
      </w:r>
      <w:r w:rsidRPr="00FE4D2C">
        <w:rPr>
          <w:rFonts w:ascii="Segoe UI" w:eastAsia="宋体" w:hAnsi="Segoe UI" w:cs="Segoe UI"/>
          <w:color w:val="24292E"/>
          <w:kern w:val="0"/>
          <w:sz w:val="24"/>
          <w:szCs w:val="24"/>
        </w:rPr>
        <w:t xml:space="preserve">),IPX </w:t>
      </w:r>
      <w:r w:rsidRPr="00FE4D2C">
        <w:rPr>
          <w:rFonts w:ascii="Segoe UI" w:eastAsia="宋体" w:hAnsi="Segoe UI" w:cs="Segoe UI"/>
          <w:color w:val="24292E"/>
          <w:kern w:val="0"/>
          <w:sz w:val="24"/>
          <w:szCs w:val="24"/>
        </w:rPr>
        <w:t>设备</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路由器</w:t>
      </w:r>
      <w:r w:rsidRPr="00FE4D2C">
        <w:rPr>
          <w:rFonts w:ascii="Segoe UI" w:eastAsia="宋体" w:hAnsi="Segoe UI" w:cs="Segoe UI"/>
          <w:color w:val="24292E"/>
          <w:kern w:val="0"/>
          <w:sz w:val="24"/>
          <w:szCs w:val="24"/>
        </w:rPr>
        <w:t> </w:t>
      </w:r>
      <w:r w:rsidRPr="00FE4D2C">
        <w:rPr>
          <w:rFonts w:ascii="Segoe UI" w:eastAsia="宋体" w:hAnsi="Segoe UI" w:cs="Segoe UI"/>
          <w:b/>
          <w:bCs/>
          <w:color w:val="24292E"/>
          <w:kern w:val="0"/>
          <w:sz w:val="24"/>
          <w:szCs w:val="24"/>
        </w:rPr>
        <w:t>传输层</w:t>
      </w:r>
      <w:r w:rsidRPr="00FE4D2C">
        <w:rPr>
          <w:rFonts w:ascii="Segoe UI" w:eastAsia="宋体" w:hAnsi="Segoe UI" w:cs="Segoe UI"/>
          <w:color w:val="24292E"/>
          <w:kern w:val="0"/>
          <w:sz w:val="24"/>
          <w:szCs w:val="24"/>
        </w:rPr>
        <w:t>负责主机中两个进程之间的通信，为端到端连接提供可靠的传输服务。为端到端连接提供流量控制、差错控制、服务质量、数据传输管理等服务。</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协议：</w:t>
      </w:r>
      <w:r w:rsidRPr="00FE4D2C">
        <w:rPr>
          <w:rFonts w:ascii="Segoe UI" w:eastAsia="宋体" w:hAnsi="Segoe UI" w:cs="Segoe UI"/>
          <w:color w:val="24292E"/>
          <w:kern w:val="0"/>
          <w:sz w:val="24"/>
          <w:szCs w:val="24"/>
        </w:rPr>
        <w:t>TCP,UDP </w:t>
      </w:r>
      <w:r w:rsidRPr="00FE4D2C">
        <w:rPr>
          <w:rFonts w:ascii="Segoe UI" w:eastAsia="宋体" w:hAnsi="Segoe UI" w:cs="Segoe UI"/>
          <w:b/>
          <w:bCs/>
          <w:color w:val="24292E"/>
          <w:kern w:val="0"/>
          <w:sz w:val="24"/>
          <w:szCs w:val="24"/>
        </w:rPr>
        <w:t>会话层</w:t>
      </w:r>
      <w:r w:rsidRPr="00FE4D2C">
        <w:rPr>
          <w:rFonts w:ascii="Segoe UI" w:eastAsia="宋体" w:hAnsi="Segoe UI" w:cs="Segoe UI"/>
          <w:color w:val="24292E"/>
          <w:kern w:val="0"/>
          <w:sz w:val="24"/>
          <w:szCs w:val="24"/>
        </w:rPr>
        <w:t> </w:t>
      </w:r>
      <w:r w:rsidRPr="00FE4D2C">
        <w:rPr>
          <w:rFonts w:ascii="Segoe UI" w:eastAsia="宋体" w:hAnsi="Segoe UI" w:cs="Segoe UI"/>
          <w:color w:val="24292E"/>
          <w:kern w:val="0"/>
          <w:sz w:val="24"/>
          <w:szCs w:val="24"/>
        </w:rPr>
        <w:t>会话层允许不同主机上各个进程之间的</w:t>
      </w:r>
      <w:r w:rsidRPr="00FE4D2C">
        <w:rPr>
          <w:rFonts w:ascii="Segoe UI" w:eastAsia="宋体" w:hAnsi="Segoe UI" w:cs="Segoe UI"/>
          <w:b/>
          <w:bCs/>
          <w:color w:val="24292E"/>
          <w:kern w:val="0"/>
          <w:sz w:val="24"/>
          <w:szCs w:val="24"/>
        </w:rPr>
        <w:t>会话</w:t>
      </w:r>
      <w:r w:rsidRPr="00FE4D2C">
        <w:rPr>
          <w:rFonts w:ascii="Segoe UI" w:eastAsia="宋体" w:hAnsi="Segoe UI" w:cs="Segoe UI"/>
          <w:color w:val="24292E"/>
          <w:kern w:val="0"/>
          <w:sz w:val="24"/>
          <w:szCs w:val="24"/>
        </w:rPr>
        <w:t>，会话层利用传输层提供的端到端的服务，向表示层提供它的增值服务。这种服务主要是为表示层实体或用户进程</w:t>
      </w:r>
      <w:r w:rsidRPr="00FE4D2C">
        <w:rPr>
          <w:rFonts w:ascii="Segoe UI" w:eastAsia="宋体" w:hAnsi="Segoe UI" w:cs="Segoe UI"/>
          <w:b/>
          <w:bCs/>
          <w:color w:val="24292E"/>
          <w:kern w:val="0"/>
          <w:sz w:val="24"/>
          <w:szCs w:val="24"/>
        </w:rPr>
        <w:t>建立连接</w:t>
      </w:r>
      <w:r w:rsidRPr="00FE4D2C">
        <w:rPr>
          <w:rFonts w:ascii="Segoe UI" w:eastAsia="宋体" w:hAnsi="Segoe UI" w:cs="Segoe UI"/>
          <w:color w:val="24292E"/>
          <w:kern w:val="0"/>
          <w:sz w:val="24"/>
          <w:szCs w:val="24"/>
        </w:rPr>
        <w:t>并在连接上提供</w:t>
      </w:r>
      <w:r w:rsidRPr="00FE4D2C">
        <w:rPr>
          <w:rFonts w:ascii="Segoe UI" w:eastAsia="宋体" w:hAnsi="Segoe UI" w:cs="Segoe UI"/>
          <w:b/>
          <w:bCs/>
          <w:color w:val="24292E"/>
          <w:kern w:val="0"/>
          <w:sz w:val="24"/>
          <w:szCs w:val="24"/>
        </w:rPr>
        <w:t>有序</w:t>
      </w:r>
      <w:r w:rsidRPr="00FE4D2C">
        <w:rPr>
          <w:rFonts w:ascii="Segoe UI" w:eastAsia="宋体" w:hAnsi="Segoe UI" w:cs="Segoe UI"/>
          <w:color w:val="24292E"/>
          <w:kern w:val="0"/>
          <w:sz w:val="24"/>
          <w:szCs w:val="24"/>
        </w:rPr>
        <w:t>地传输数据。</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协议：</w:t>
      </w:r>
      <w:r w:rsidRPr="00FE4D2C">
        <w:rPr>
          <w:rFonts w:ascii="Segoe UI" w:eastAsia="宋体" w:hAnsi="Segoe UI" w:cs="Segoe UI"/>
          <w:color w:val="24292E"/>
          <w:kern w:val="0"/>
          <w:sz w:val="24"/>
          <w:szCs w:val="24"/>
        </w:rPr>
        <w:t>SQL</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RPC(</w:t>
      </w:r>
      <w:r w:rsidRPr="00FE4D2C">
        <w:rPr>
          <w:rFonts w:ascii="Segoe UI" w:eastAsia="宋体" w:hAnsi="Segoe UI" w:cs="Segoe UI"/>
          <w:color w:val="24292E"/>
          <w:kern w:val="0"/>
          <w:sz w:val="24"/>
          <w:szCs w:val="24"/>
        </w:rPr>
        <w:t>远程调用协议</w:t>
      </w:r>
      <w:r w:rsidRPr="00FE4D2C">
        <w:rPr>
          <w:rFonts w:ascii="Segoe UI" w:eastAsia="宋体" w:hAnsi="Segoe UI" w:cs="Segoe UI"/>
          <w:color w:val="24292E"/>
          <w:kern w:val="0"/>
          <w:sz w:val="24"/>
          <w:szCs w:val="24"/>
        </w:rPr>
        <w:t>) </w:t>
      </w:r>
      <w:r w:rsidRPr="00FE4D2C">
        <w:rPr>
          <w:rFonts w:ascii="Segoe UI" w:eastAsia="宋体" w:hAnsi="Segoe UI" w:cs="Segoe UI"/>
          <w:b/>
          <w:bCs/>
          <w:color w:val="24292E"/>
          <w:kern w:val="0"/>
          <w:sz w:val="24"/>
          <w:szCs w:val="24"/>
        </w:rPr>
        <w:t>表示层</w:t>
      </w:r>
      <w:r w:rsidRPr="00FE4D2C">
        <w:rPr>
          <w:rFonts w:ascii="Segoe UI" w:eastAsia="宋体" w:hAnsi="Segoe UI" w:cs="Segoe UI"/>
          <w:color w:val="24292E"/>
          <w:kern w:val="0"/>
          <w:sz w:val="24"/>
          <w:szCs w:val="24"/>
        </w:rPr>
        <w:t> </w:t>
      </w:r>
      <w:r w:rsidRPr="00FE4D2C">
        <w:rPr>
          <w:rFonts w:ascii="Segoe UI" w:eastAsia="宋体" w:hAnsi="Segoe UI" w:cs="Segoe UI"/>
          <w:color w:val="24292E"/>
          <w:kern w:val="0"/>
          <w:sz w:val="24"/>
          <w:szCs w:val="24"/>
        </w:rPr>
        <w:t>用于处理两个通信系统中交换信息的表示方式。如数据压缩，加密和解密等。</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协议：</w:t>
      </w:r>
      <w:r w:rsidRPr="00FE4D2C">
        <w:rPr>
          <w:rFonts w:ascii="Segoe UI" w:eastAsia="宋体" w:hAnsi="Segoe UI" w:cs="Segoe UI"/>
          <w:color w:val="24292E"/>
          <w:kern w:val="0"/>
          <w:sz w:val="24"/>
          <w:szCs w:val="24"/>
        </w:rPr>
        <w:t>JPEG</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MPEG</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ASII </w:t>
      </w:r>
      <w:r w:rsidRPr="00FE4D2C">
        <w:rPr>
          <w:rFonts w:ascii="Segoe UI" w:eastAsia="宋体" w:hAnsi="Segoe UI" w:cs="Segoe UI"/>
          <w:b/>
          <w:bCs/>
          <w:color w:val="24292E"/>
          <w:kern w:val="0"/>
          <w:sz w:val="24"/>
          <w:szCs w:val="24"/>
        </w:rPr>
        <w:t>应用层</w:t>
      </w:r>
      <w:r w:rsidRPr="00FE4D2C">
        <w:rPr>
          <w:rFonts w:ascii="Segoe UI" w:eastAsia="宋体" w:hAnsi="Segoe UI" w:cs="Segoe UI"/>
          <w:color w:val="24292E"/>
          <w:kern w:val="0"/>
          <w:sz w:val="24"/>
          <w:szCs w:val="24"/>
        </w:rPr>
        <w:t> </w:t>
      </w:r>
      <w:r w:rsidRPr="00FE4D2C">
        <w:rPr>
          <w:rFonts w:ascii="Segoe UI" w:eastAsia="宋体" w:hAnsi="Segoe UI" w:cs="Segoe UI"/>
          <w:color w:val="24292E"/>
          <w:kern w:val="0"/>
          <w:sz w:val="24"/>
          <w:szCs w:val="24"/>
        </w:rPr>
        <w:t>是</w:t>
      </w:r>
      <w:r w:rsidRPr="00FE4D2C">
        <w:rPr>
          <w:rFonts w:ascii="Segoe UI" w:eastAsia="宋体" w:hAnsi="Segoe UI" w:cs="Segoe UI"/>
          <w:color w:val="24292E"/>
          <w:kern w:val="0"/>
          <w:sz w:val="24"/>
          <w:szCs w:val="24"/>
        </w:rPr>
        <w:t>TCP/IP</w:t>
      </w:r>
      <w:r w:rsidRPr="00FE4D2C">
        <w:rPr>
          <w:rFonts w:ascii="Segoe UI" w:eastAsia="宋体" w:hAnsi="Segoe UI" w:cs="Segoe UI"/>
          <w:color w:val="24292E"/>
          <w:kern w:val="0"/>
          <w:sz w:val="24"/>
          <w:szCs w:val="24"/>
        </w:rPr>
        <w:t>的最高层，它是直接为应用进程服务的一层。当不同的应用进程数据通信或数据交换时，就去调用应用层的</w:t>
      </w:r>
      <w:r w:rsidRPr="00FE4D2C">
        <w:rPr>
          <w:rFonts w:ascii="Segoe UI" w:eastAsia="宋体" w:hAnsi="Segoe UI" w:cs="Segoe UI"/>
          <w:b/>
          <w:bCs/>
          <w:color w:val="24292E"/>
          <w:kern w:val="0"/>
          <w:sz w:val="24"/>
          <w:szCs w:val="24"/>
        </w:rPr>
        <w:t>不同协议实体</w:t>
      </w:r>
      <w:r w:rsidRPr="00FE4D2C">
        <w:rPr>
          <w:rFonts w:ascii="Segoe UI" w:eastAsia="宋体" w:hAnsi="Segoe UI" w:cs="Segoe UI"/>
          <w:color w:val="24292E"/>
          <w:kern w:val="0"/>
          <w:sz w:val="24"/>
          <w:szCs w:val="24"/>
        </w:rPr>
        <w:t>，让这些实体去调用</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或者</w:t>
      </w:r>
      <w:r w:rsidRPr="00FE4D2C">
        <w:rPr>
          <w:rFonts w:ascii="Segoe UI" w:eastAsia="宋体" w:hAnsi="Segoe UI" w:cs="Segoe UI"/>
          <w:color w:val="24292E"/>
          <w:kern w:val="0"/>
          <w:sz w:val="24"/>
          <w:szCs w:val="24"/>
        </w:rPr>
        <w:t>UDP</w:t>
      </w:r>
      <w:r w:rsidRPr="00FE4D2C">
        <w:rPr>
          <w:rFonts w:ascii="Segoe UI" w:eastAsia="宋体" w:hAnsi="Segoe UI" w:cs="Segoe UI"/>
          <w:color w:val="24292E"/>
          <w:kern w:val="0"/>
          <w:sz w:val="24"/>
          <w:szCs w:val="24"/>
        </w:rPr>
        <w:t>层服务来进行网络传输。</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协议：</w:t>
      </w:r>
      <w:r w:rsidRPr="00FE4D2C">
        <w:rPr>
          <w:rFonts w:ascii="Segoe UI" w:eastAsia="宋体" w:hAnsi="Segoe UI" w:cs="Segoe UI"/>
          <w:color w:val="24292E"/>
          <w:kern w:val="0"/>
          <w:sz w:val="24"/>
          <w:szCs w:val="24"/>
        </w:rPr>
        <w:t>FTP(21) TELNET(23) SMTP(25) DNS(53) TFTP(69) HTTP(80) SNMP(161),DHCP(</w:t>
      </w:r>
      <w:r w:rsidRPr="00FE4D2C">
        <w:rPr>
          <w:rFonts w:ascii="Segoe UI" w:eastAsia="宋体" w:hAnsi="Segoe UI" w:cs="Segoe UI"/>
          <w:color w:val="24292E"/>
          <w:kern w:val="0"/>
          <w:sz w:val="24"/>
          <w:szCs w:val="24"/>
        </w:rPr>
        <w:t>动态主机配置协议</w:t>
      </w:r>
      <w:r w:rsidRPr="00FE4D2C">
        <w:rPr>
          <w:rFonts w:ascii="Segoe UI" w:eastAsia="宋体" w:hAnsi="Segoe UI" w:cs="Segoe UI"/>
          <w:color w:val="24292E"/>
          <w:kern w:val="0"/>
          <w:sz w:val="24"/>
          <w:szCs w:val="24"/>
        </w:rPr>
        <w:t>)</w:t>
      </w:r>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lastRenderedPageBreak/>
        <w:t xml:space="preserve">TCP/IP </w:t>
      </w:r>
      <w:r w:rsidRPr="00FE4D2C">
        <w:rPr>
          <w:rFonts w:ascii="Segoe UI" w:eastAsia="宋体" w:hAnsi="Segoe UI" w:cs="Segoe UI"/>
          <w:b/>
          <w:bCs/>
          <w:color w:val="24292E"/>
          <w:kern w:val="0"/>
          <w:sz w:val="36"/>
          <w:szCs w:val="36"/>
        </w:rPr>
        <w:t>分层</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1</w:t>
      </w:r>
      <w:r w:rsidRPr="00FE4D2C">
        <w:rPr>
          <w:rFonts w:ascii="Segoe UI" w:eastAsia="宋体" w:hAnsi="Segoe UI" w:cs="Segoe UI"/>
          <w:color w:val="24292E"/>
          <w:kern w:val="0"/>
          <w:sz w:val="24"/>
          <w:szCs w:val="24"/>
        </w:rPr>
        <w:t>）</w:t>
      </w:r>
      <w:r w:rsidRPr="00FE4D2C">
        <w:rPr>
          <w:rFonts w:ascii="Segoe UI" w:eastAsia="宋体" w:hAnsi="Segoe UI" w:cs="Segoe UI"/>
          <w:b/>
          <w:bCs/>
          <w:color w:val="24292E"/>
          <w:kern w:val="0"/>
          <w:sz w:val="24"/>
          <w:szCs w:val="24"/>
        </w:rPr>
        <w:t>网络接口层（接收和发送数据报）</w:t>
      </w:r>
      <w:r w:rsidRPr="00FE4D2C">
        <w:rPr>
          <w:rFonts w:ascii="Segoe UI" w:eastAsia="宋体" w:hAnsi="Segoe UI" w:cs="Segoe UI"/>
          <w:color w:val="24292E"/>
          <w:kern w:val="0"/>
          <w:sz w:val="24"/>
          <w:szCs w:val="24"/>
        </w:rPr>
        <w:t> </w:t>
      </w:r>
      <w:r w:rsidRPr="00FE4D2C">
        <w:rPr>
          <w:rFonts w:ascii="Segoe UI" w:eastAsia="宋体" w:hAnsi="Segoe UI" w:cs="Segoe UI"/>
          <w:color w:val="24292E"/>
          <w:kern w:val="0"/>
          <w:sz w:val="24"/>
          <w:szCs w:val="24"/>
        </w:rPr>
        <w:t>负责将数据报发送到</w:t>
      </w:r>
      <w:r w:rsidRPr="00FE4D2C">
        <w:rPr>
          <w:rFonts w:ascii="Segoe UI" w:eastAsia="宋体" w:hAnsi="Segoe UI" w:cs="Segoe UI"/>
          <w:b/>
          <w:bCs/>
          <w:color w:val="24292E"/>
          <w:kern w:val="0"/>
          <w:sz w:val="24"/>
          <w:szCs w:val="24"/>
        </w:rPr>
        <w:t>网络介质</w:t>
      </w:r>
      <w:r w:rsidRPr="00FE4D2C">
        <w:rPr>
          <w:rFonts w:ascii="Segoe UI" w:eastAsia="宋体" w:hAnsi="Segoe UI" w:cs="Segoe UI"/>
          <w:color w:val="24292E"/>
          <w:kern w:val="0"/>
          <w:sz w:val="24"/>
          <w:szCs w:val="24"/>
        </w:rPr>
        <w:t>上，以及从网络上接收</w:t>
      </w:r>
      <w:r w:rsidRPr="00FE4D2C">
        <w:rPr>
          <w:rFonts w:ascii="Segoe UI" w:eastAsia="宋体" w:hAnsi="Segoe UI" w:cs="Segoe UI"/>
          <w:color w:val="24292E"/>
          <w:kern w:val="0"/>
          <w:sz w:val="24"/>
          <w:szCs w:val="24"/>
        </w:rPr>
        <w:t>TCP/IP</w:t>
      </w:r>
      <w:r w:rsidRPr="00FE4D2C">
        <w:rPr>
          <w:rFonts w:ascii="Segoe UI" w:eastAsia="宋体" w:hAnsi="Segoe UI" w:cs="Segoe UI"/>
          <w:color w:val="24292E"/>
          <w:kern w:val="0"/>
          <w:sz w:val="24"/>
          <w:szCs w:val="24"/>
        </w:rPr>
        <w:t>数据报，相当于</w:t>
      </w:r>
      <w:r w:rsidRPr="00FE4D2C">
        <w:rPr>
          <w:rFonts w:ascii="Segoe UI" w:eastAsia="宋体" w:hAnsi="Segoe UI" w:cs="Segoe UI"/>
          <w:color w:val="24292E"/>
          <w:kern w:val="0"/>
          <w:sz w:val="24"/>
          <w:szCs w:val="24"/>
        </w:rPr>
        <w:t>OSI</w:t>
      </w:r>
      <w:r w:rsidRPr="00FE4D2C">
        <w:rPr>
          <w:rFonts w:ascii="Segoe UI" w:eastAsia="宋体" w:hAnsi="Segoe UI" w:cs="Segoe UI"/>
          <w:color w:val="24292E"/>
          <w:kern w:val="0"/>
          <w:sz w:val="24"/>
          <w:szCs w:val="24"/>
        </w:rPr>
        <w:t>的物理层和数据层。</w:t>
      </w:r>
      <w:r w:rsidRPr="00FE4D2C">
        <w:rPr>
          <w:rFonts w:ascii="Segoe UI" w:eastAsia="宋体" w:hAnsi="Segoe UI" w:cs="Segoe UI"/>
          <w:color w:val="24292E"/>
          <w:kern w:val="0"/>
          <w:sz w:val="24"/>
          <w:szCs w:val="24"/>
        </w:rPr>
        <w:t xml:space="preserve"> 2</w:t>
      </w:r>
      <w:r w:rsidRPr="00FE4D2C">
        <w:rPr>
          <w:rFonts w:ascii="Segoe UI" w:eastAsia="宋体" w:hAnsi="Segoe UI" w:cs="Segoe UI"/>
          <w:color w:val="24292E"/>
          <w:kern w:val="0"/>
          <w:sz w:val="24"/>
          <w:szCs w:val="24"/>
        </w:rPr>
        <w:t>）</w:t>
      </w:r>
      <w:r w:rsidRPr="00FE4D2C">
        <w:rPr>
          <w:rFonts w:ascii="Segoe UI" w:eastAsia="宋体" w:hAnsi="Segoe UI" w:cs="Segoe UI"/>
          <w:b/>
          <w:bCs/>
          <w:color w:val="24292E"/>
          <w:kern w:val="0"/>
          <w:sz w:val="24"/>
          <w:szCs w:val="24"/>
        </w:rPr>
        <w:t>网际层（数据报封装和路由寻址功能）</w:t>
      </w:r>
      <w:r w:rsidRPr="00FE4D2C">
        <w:rPr>
          <w:rFonts w:ascii="Segoe UI" w:eastAsia="宋体" w:hAnsi="Segoe UI" w:cs="Segoe UI"/>
          <w:color w:val="24292E"/>
          <w:kern w:val="0"/>
          <w:sz w:val="24"/>
          <w:szCs w:val="24"/>
        </w:rPr>
        <w:t> </w:t>
      </w:r>
      <w:r w:rsidRPr="00FE4D2C">
        <w:rPr>
          <w:rFonts w:ascii="Segoe UI" w:eastAsia="宋体" w:hAnsi="Segoe UI" w:cs="Segoe UI"/>
          <w:color w:val="24292E"/>
          <w:kern w:val="0"/>
          <w:sz w:val="24"/>
          <w:szCs w:val="24"/>
        </w:rPr>
        <w:t>主要负责寻址和对数据报的封装以及重要的路由选择功能。</w:t>
      </w:r>
      <w:r w:rsidRPr="00FE4D2C">
        <w:rPr>
          <w:rFonts w:ascii="Segoe UI" w:eastAsia="宋体" w:hAnsi="Segoe UI" w:cs="Segoe UI"/>
          <w:color w:val="24292E"/>
          <w:kern w:val="0"/>
          <w:sz w:val="24"/>
          <w:szCs w:val="24"/>
        </w:rPr>
        <w:t xml:space="preserve"> 3)</w:t>
      </w:r>
      <w:r w:rsidRPr="00FE4D2C">
        <w:rPr>
          <w:rFonts w:ascii="Segoe UI" w:eastAsia="宋体" w:hAnsi="Segoe UI" w:cs="Segoe UI"/>
          <w:b/>
          <w:bCs/>
          <w:color w:val="24292E"/>
          <w:kern w:val="0"/>
          <w:sz w:val="24"/>
          <w:szCs w:val="24"/>
        </w:rPr>
        <w:t>传输层</w:t>
      </w:r>
      <w:r w:rsidRPr="00FE4D2C">
        <w:rPr>
          <w:rFonts w:ascii="Segoe UI" w:eastAsia="宋体" w:hAnsi="Segoe UI" w:cs="Segoe UI"/>
          <w:color w:val="24292E"/>
          <w:kern w:val="0"/>
          <w:sz w:val="24"/>
          <w:szCs w:val="24"/>
        </w:rPr>
        <w:t> </w:t>
      </w:r>
      <w:r w:rsidRPr="00FE4D2C">
        <w:rPr>
          <w:rFonts w:ascii="Segoe UI" w:eastAsia="宋体" w:hAnsi="Segoe UI" w:cs="Segoe UI"/>
          <w:b/>
          <w:bCs/>
          <w:color w:val="24292E"/>
          <w:kern w:val="0"/>
          <w:sz w:val="24"/>
          <w:szCs w:val="24"/>
        </w:rPr>
        <w:t>负责在应用进程之间的</w:t>
      </w:r>
      <w:r w:rsidRPr="00FE4D2C">
        <w:rPr>
          <w:rFonts w:ascii="Segoe UI" w:eastAsia="宋体" w:hAnsi="Segoe UI" w:cs="Segoe UI"/>
          <w:b/>
          <w:bCs/>
          <w:color w:val="24292E"/>
          <w:kern w:val="0"/>
          <w:sz w:val="24"/>
          <w:szCs w:val="24"/>
        </w:rPr>
        <w:t>“</w:t>
      </w:r>
      <w:r w:rsidRPr="00FE4D2C">
        <w:rPr>
          <w:rFonts w:ascii="Segoe UI" w:eastAsia="宋体" w:hAnsi="Segoe UI" w:cs="Segoe UI"/>
          <w:b/>
          <w:bCs/>
          <w:color w:val="24292E"/>
          <w:kern w:val="0"/>
          <w:sz w:val="24"/>
          <w:szCs w:val="24"/>
        </w:rPr>
        <w:t>端到端</w:t>
      </w:r>
      <w:r w:rsidRPr="00FE4D2C">
        <w:rPr>
          <w:rFonts w:ascii="Segoe UI" w:eastAsia="宋体" w:hAnsi="Segoe UI" w:cs="Segoe UI"/>
          <w:b/>
          <w:bCs/>
          <w:color w:val="24292E"/>
          <w:kern w:val="0"/>
          <w:sz w:val="24"/>
          <w:szCs w:val="24"/>
        </w:rPr>
        <w:t>”</w:t>
      </w:r>
      <w:r w:rsidRPr="00FE4D2C">
        <w:rPr>
          <w:rFonts w:ascii="Segoe UI" w:eastAsia="宋体" w:hAnsi="Segoe UI" w:cs="Segoe UI"/>
          <w:b/>
          <w:bCs/>
          <w:color w:val="24292E"/>
          <w:kern w:val="0"/>
          <w:sz w:val="24"/>
          <w:szCs w:val="24"/>
        </w:rPr>
        <w:t>的通信</w:t>
      </w:r>
      <w:r w:rsidRPr="00FE4D2C">
        <w:rPr>
          <w:rFonts w:ascii="Segoe UI" w:eastAsia="宋体" w:hAnsi="Segoe UI" w:cs="Segoe UI"/>
          <w:color w:val="24292E"/>
          <w:kern w:val="0"/>
          <w:sz w:val="24"/>
          <w:szCs w:val="24"/>
        </w:rPr>
        <w:t>，即从某个应用进程传输到另一个应用进程。</w:t>
      </w:r>
      <w:r w:rsidRPr="00FE4D2C">
        <w:rPr>
          <w:rFonts w:ascii="Segoe UI" w:eastAsia="宋体" w:hAnsi="Segoe UI" w:cs="Segoe UI"/>
          <w:color w:val="24292E"/>
          <w:kern w:val="0"/>
          <w:sz w:val="24"/>
          <w:szCs w:val="24"/>
        </w:rPr>
        <w:t> </w:t>
      </w:r>
      <w:r w:rsidRPr="00FE4D2C">
        <w:rPr>
          <w:rFonts w:ascii="Segoe UI" w:eastAsia="宋体" w:hAnsi="Segoe UI" w:cs="Segoe UI"/>
          <w:b/>
          <w:bCs/>
          <w:color w:val="24292E"/>
          <w:kern w:val="0"/>
          <w:sz w:val="24"/>
          <w:szCs w:val="24"/>
        </w:rPr>
        <w:t>4)</w:t>
      </w:r>
      <w:r w:rsidRPr="00FE4D2C">
        <w:rPr>
          <w:rFonts w:ascii="Segoe UI" w:eastAsia="宋体" w:hAnsi="Segoe UI" w:cs="Segoe UI"/>
          <w:b/>
          <w:bCs/>
          <w:color w:val="24292E"/>
          <w:kern w:val="0"/>
          <w:sz w:val="24"/>
          <w:szCs w:val="24"/>
        </w:rPr>
        <w:t>应用层</w:t>
      </w:r>
      <w:r w:rsidRPr="00FE4D2C">
        <w:rPr>
          <w:rFonts w:ascii="Segoe UI" w:eastAsia="宋体" w:hAnsi="Segoe UI" w:cs="Segoe UI"/>
          <w:color w:val="24292E"/>
          <w:kern w:val="0"/>
          <w:sz w:val="24"/>
          <w:szCs w:val="24"/>
        </w:rPr>
        <w:t> </w:t>
      </w:r>
      <w:r w:rsidRPr="00FE4D2C">
        <w:rPr>
          <w:rFonts w:ascii="Segoe UI" w:eastAsia="宋体" w:hAnsi="Segoe UI" w:cs="Segoe UI"/>
          <w:color w:val="24292E"/>
          <w:kern w:val="0"/>
          <w:sz w:val="24"/>
          <w:szCs w:val="24"/>
        </w:rPr>
        <w:t>是</w:t>
      </w:r>
      <w:r w:rsidRPr="00FE4D2C">
        <w:rPr>
          <w:rFonts w:ascii="Segoe UI" w:eastAsia="宋体" w:hAnsi="Segoe UI" w:cs="Segoe UI"/>
          <w:color w:val="24292E"/>
          <w:kern w:val="0"/>
          <w:sz w:val="24"/>
          <w:szCs w:val="24"/>
        </w:rPr>
        <w:t>TCP/IP</w:t>
      </w:r>
      <w:r w:rsidRPr="00FE4D2C">
        <w:rPr>
          <w:rFonts w:ascii="Segoe UI" w:eastAsia="宋体" w:hAnsi="Segoe UI" w:cs="Segoe UI"/>
          <w:color w:val="24292E"/>
          <w:kern w:val="0"/>
          <w:sz w:val="24"/>
          <w:szCs w:val="24"/>
        </w:rPr>
        <w:t>的最高层，它是直接为应用进程服务的一层。当不同的应用进程数据通信或数据交换时，就去调用应用层的</w:t>
      </w:r>
      <w:r w:rsidRPr="00FE4D2C">
        <w:rPr>
          <w:rFonts w:ascii="Segoe UI" w:eastAsia="宋体" w:hAnsi="Segoe UI" w:cs="Segoe UI"/>
          <w:b/>
          <w:bCs/>
          <w:color w:val="24292E"/>
          <w:kern w:val="0"/>
          <w:sz w:val="24"/>
          <w:szCs w:val="24"/>
        </w:rPr>
        <w:t>不同协议实体</w:t>
      </w:r>
      <w:r w:rsidRPr="00FE4D2C">
        <w:rPr>
          <w:rFonts w:ascii="Segoe UI" w:eastAsia="宋体" w:hAnsi="Segoe UI" w:cs="Segoe UI"/>
          <w:color w:val="24292E"/>
          <w:kern w:val="0"/>
          <w:sz w:val="24"/>
          <w:szCs w:val="24"/>
        </w:rPr>
        <w:t>，让这些实体去调用</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或者</w:t>
      </w:r>
      <w:r w:rsidRPr="00FE4D2C">
        <w:rPr>
          <w:rFonts w:ascii="Segoe UI" w:eastAsia="宋体" w:hAnsi="Segoe UI" w:cs="Segoe UI"/>
          <w:color w:val="24292E"/>
          <w:kern w:val="0"/>
          <w:sz w:val="24"/>
          <w:szCs w:val="24"/>
        </w:rPr>
        <w:t>UDP</w:t>
      </w:r>
      <w:r w:rsidRPr="00FE4D2C">
        <w:rPr>
          <w:rFonts w:ascii="Segoe UI" w:eastAsia="宋体" w:hAnsi="Segoe UI" w:cs="Segoe UI"/>
          <w:color w:val="24292E"/>
          <w:kern w:val="0"/>
          <w:sz w:val="24"/>
          <w:szCs w:val="24"/>
        </w:rPr>
        <w:t>层服务来进行网络传输。</w:t>
      </w:r>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t>五层体系结构模型</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物理层，数据链路层，网络层，传输层，应用层</w:t>
      </w:r>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t>IP</w:t>
      </w:r>
      <w:r w:rsidRPr="00FE4D2C">
        <w:rPr>
          <w:rFonts w:ascii="Segoe UI" w:eastAsia="宋体" w:hAnsi="Segoe UI" w:cs="Segoe UI"/>
          <w:b/>
          <w:bCs/>
          <w:color w:val="24292E"/>
          <w:kern w:val="0"/>
          <w:sz w:val="36"/>
          <w:szCs w:val="36"/>
        </w:rPr>
        <w:t>地址分类</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A</w:t>
      </w:r>
      <w:r w:rsidRPr="00FE4D2C">
        <w:rPr>
          <w:rFonts w:ascii="Segoe UI" w:eastAsia="宋体" w:hAnsi="Segoe UI" w:cs="Segoe UI"/>
          <w:color w:val="24292E"/>
          <w:kern w:val="0"/>
          <w:sz w:val="24"/>
          <w:szCs w:val="24"/>
        </w:rPr>
        <w:t>类地址：以</w:t>
      </w:r>
      <w:r w:rsidRPr="00FE4D2C">
        <w:rPr>
          <w:rFonts w:ascii="Segoe UI" w:eastAsia="宋体" w:hAnsi="Segoe UI" w:cs="Segoe UI"/>
          <w:color w:val="24292E"/>
          <w:kern w:val="0"/>
          <w:sz w:val="24"/>
          <w:szCs w:val="24"/>
        </w:rPr>
        <w:t>0</w:t>
      </w:r>
      <w:r w:rsidRPr="00FE4D2C">
        <w:rPr>
          <w:rFonts w:ascii="Segoe UI" w:eastAsia="宋体" w:hAnsi="Segoe UI" w:cs="Segoe UI"/>
          <w:color w:val="24292E"/>
          <w:kern w:val="0"/>
          <w:sz w:val="24"/>
          <w:szCs w:val="24"/>
        </w:rPr>
        <w:t>开头，</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第一个字节范围：</w:t>
      </w:r>
      <w:r w:rsidRPr="00FE4D2C">
        <w:rPr>
          <w:rFonts w:ascii="Segoe UI" w:eastAsia="宋体" w:hAnsi="Segoe UI" w:cs="Segoe UI"/>
          <w:color w:val="24292E"/>
          <w:kern w:val="0"/>
          <w:sz w:val="24"/>
          <w:szCs w:val="24"/>
        </w:rPr>
        <w:t>1</w:t>
      </w:r>
      <w:del w:id="0" w:author="Unknown">
        <w:r w:rsidRPr="00FE4D2C">
          <w:rPr>
            <w:rFonts w:ascii="Segoe UI" w:eastAsia="宋体" w:hAnsi="Segoe UI" w:cs="Segoe UI"/>
            <w:color w:val="24292E"/>
            <w:kern w:val="0"/>
            <w:sz w:val="24"/>
            <w:szCs w:val="24"/>
          </w:rPr>
          <w:delText>126</w:delText>
        </w:r>
        <w:r w:rsidRPr="00FE4D2C">
          <w:rPr>
            <w:rFonts w:ascii="Segoe UI" w:eastAsia="宋体" w:hAnsi="Segoe UI" w:cs="Segoe UI"/>
            <w:color w:val="24292E"/>
            <w:kern w:val="0"/>
            <w:sz w:val="24"/>
            <w:szCs w:val="24"/>
          </w:rPr>
          <w:delText>（</w:delText>
        </w:r>
        <w:r w:rsidRPr="00FE4D2C">
          <w:rPr>
            <w:rFonts w:ascii="Segoe UI" w:eastAsia="宋体" w:hAnsi="Segoe UI" w:cs="Segoe UI"/>
            <w:color w:val="24292E"/>
            <w:kern w:val="0"/>
            <w:sz w:val="24"/>
            <w:szCs w:val="24"/>
          </w:rPr>
          <w:delText>1.0.0.0 - 126.255.255.255</w:delText>
        </w:r>
        <w:r w:rsidRPr="00FE4D2C">
          <w:rPr>
            <w:rFonts w:ascii="Segoe UI" w:eastAsia="宋体" w:hAnsi="Segoe UI" w:cs="Segoe UI"/>
            <w:color w:val="24292E"/>
            <w:kern w:val="0"/>
            <w:sz w:val="24"/>
            <w:szCs w:val="24"/>
          </w:rPr>
          <w:delText>）；</w:delText>
        </w:r>
        <w:r w:rsidRPr="00FE4D2C">
          <w:rPr>
            <w:rFonts w:ascii="Segoe UI" w:eastAsia="宋体" w:hAnsi="Segoe UI" w:cs="Segoe UI"/>
            <w:color w:val="24292E"/>
            <w:kern w:val="0"/>
            <w:sz w:val="24"/>
            <w:szCs w:val="24"/>
          </w:rPr>
          <w:delText xml:space="preserve"> B</w:delText>
        </w:r>
        <w:r w:rsidRPr="00FE4D2C">
          <w:rPr>
            <w:rFonts w:ascii="Segoe UI" w:eastAsia="宋体" w:hAnsi="Segoe UI" w:cs="Segoe UI"/>
            <w:color w:val="24292E"/>
            <w:kern w:val="0"/>
            <w:sz w:val="24"/>
            <w:szCs w:val="24"/>
          </w:rPr>
          <w:delText>类地址：以</w:delText>
        </w:r>
        <w:r w:rsidRPr="00FE4D2C">
          <w:rPr>
            <w:rFonts w:ascii="Segoe UI" w:eastAsia="宋体" w:hAnsi="Segoe UI" w:cs="Segoe UI"/>
            <w:color w:val="24292E"/>
            <w:kern w:val="0"/>
            <w:sz w:val="24"/>
            <w:szCs w:val="24"/>
          </w:rPr>
          <w:delText>10</w:delText>
        </w:r>
        <w:r w:rsidRPr="00FE4D2C">
          <w:rPr>
            <w:rFonts w:ascii="Segoe UI" w:eastAsia="宋体" w:hAnsi="Segoe UI" w:cs="Segoe UI"/>
            <w:color w:val="24292E"/>
            <w:kern w:val="0"/>
            <w:sz w:val="24"/>
            <w:szCs w:val="24"/>
          </w:rPr>
          <w:delText>开头，</w:delText>
        </w:r>
        <w:r w:rsidRPr="00FE4D2C">
          <w:rPr>
            <w:rFonts w:ascii="Segoe UI" w:eastAsia="宋体" w:hAnsi="Segoe UI" w:cs="Segoe UI"/>
            <w:color w:val="24292E"/>
            <w:kern w:val="0"/>
            <w:sz w:val="24"/>
            <w:szCs w:val="24"/>
          </w:rPr>
          <w:delText xml:space="preserve"> </w:delText>
        </w:r>
        <w:r w:rsidRPr="00FE4D2C">
          <w:rPr>
            <w:rFonts w:ascii="Segoe UI" w:eastAsia="宋体" w:hAnsi="Segoe UI" w:cs="Segoe UI"/>
            <w:color w:val="24292E"/>
            <w:kern w:val="0"/>
            <w:sz w:val="24"/>
            <w:szCs w:val="24"/>
          </w:rPr>
          <w:delText>第一个字节范围：</w:delText>
        </w:r>
        <w:r w:rsidRPr="00FE4D2C">
          <w:rPr>
            <w:rFonts w:ascii="Segoe UI" w:eastAsia="宋体" w:hAnsi="Segoe UI" w:cs="Segoe UI"/>
            <w:color w:val="24292E"/>
            <w:kern w:val="0"/>
            <w:sz w:val="24"/>
            <w:szCs w:val="24"/>
          </w:rPr>
          <w:delText>128</w:delText>
        </w:r>
      </w:del>
      <w:r w:rsidRPr="00FE4D2C">
        <w:rPr>
          <w:rFonts w:ascii="Segoe UI" w:eastAsia="宋体" w:hAnsi="Segoe UI" w:cs="Segoe UI"/>
          <w:color w:val="24292E"/>
          <w:kern w:val="0"/>
          <w:sz w:val="24"/>
          <w:szCs w:val="24"/>
        </w:rPr>
        <w:t>191</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128.0.0.0 - 191.255.255.255</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C</w:t>
      </w:r>
      <w:r w:rsidRPr="00FE4D2C">
        <w:rPr>
          <w:rFonts w:ascii="Segoe UI" w:eastAsia="宋体" w:hAnsi="Segoe UI" w:cs="Segoe UI"/>
          <w:color w:val="24292E"/>
          <w:kern w:val="0"/>
          <w:sz w:val="24"/>
          <w:szCs w:val="24"/>
        </w:rPr>
        <w:t>类地址：以</w:t>
      </w:r>
      <w:r w:rsidRPr="00FE4D2C">
        <w:rPr>
          <w:rFonts w:ascii="Segoe UI" w:eastAsia="宋体" w:hAnsi="Segoe UI" w:cs="Segoe UI"/>
          <w:color w:val="24292E"/>
          <w:kern w:val="0"/>
          <w:sz w:val="24"/>
          <w:szCs w:val="24"/>
        </w:rPr>
        <w:t>110</w:t>
      </w:r>
      <w:r w:rsidRPr="00FE4D2C">
        <w:rPr>
          <w:rFonts w:ascii="Segoe UI" w:eastAsia="宋体" w:hAnsi="Segoe UI" w:cs="Segoe UI"/>
          <w:color w:val="24292E"/>
          <w:kern w:val="0"/>
          <w:sz w:val="24"/>
          <w:szCs w:val="24"/>
        </w:rPr>
        <w:t>开头，</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第一个字节范围：</w:t>
      </w:r>
      <w:r w:rsidRPr="00FE4D2C">
        <w:rPr>
          <w:rFonts w:ascii="Segoe UI" w:eastAsia="宋体" w:hAnsi="Segoe UI" w:cs="Segoe UI"/>
          <w:color w:val="24292E"/>
          <w:kern w:val="0"/>
          <w:sz w:val="24"/>
          <w:szCs w:val="24"/>
        </w:rPr>
        <w:t>192</w:t>
      </w:r>
      <w:del w:id="1" w:author="Unknown">
        <w:r w:rsidRPr="00FE4D2C">
          <w:rPr>
            <w:rFonts w:ascii="Segoe UI" w:eastAsia="宋体" w:hAnsi="Segoe UI" w:cs="Segoe UI"/>
            <w:color w:val="24292E"/>
            <w:kern w:val="0"/>
            <w:sz w:val="24"/>
            <w:szCs w:val="24"/>
          </w:rPr>
          <w:delText>223</w:delText>
        </w:r>
        <w:r w:rsidRPr="00FE4D2C">
          <w:rPr>
            <w:rFonts w:ascii="Segoe UI" w:eastAsia="宋体" w:hAnsi="Segoe UI" w:cs="Segoe UI"/>
            <w:color w:val="24292E"/>
            <w:kern w:val="0"/>
            <w:sz w:val="24"/>
            <w:szCs w:val="24"/>
          </w:rPr>
          <w:delText>（</w:delText>
        </w:r>
        <w:r w:rsidRPr="00FE4D2C">
          <w:rPr>
            <w:rFonts w:ascii="Segoe UI" w:eastAsia="宋体" w:hAnsi="Segoe UI" w:cs="Segoe UI"/>
            <w:color w:val="24292E"/>
            <w:kern w:val="0"/>
            <w:sz w:val="24"/>
            <w:szCs w:val="24"/>
          </w:rPr>
          <w:delText>192.0.0.0 - 223.255.255.255</w:delText>
        </w:r>
        <w:r w:rsidRPr="00FE4D2C">
          <w:rPr>
            <w:rFonts w:ascii="Segoe UI" w:eastAsia="宋体" w:hAnsi="Segoe UI" w:cs="Segoe UI"/>
            <w:color w:val="24292E"/>
            <w:kern w:val="0"/>
            <w:sz w:val="24"/>
            <w:szCs w:val="24"/>
          </w:rPr>
          <w:delText>）；</w:delText>
        </w:r>
        <w:r w:rsidRPr="00FE4D2C">
          <w:rPr>
            <w:rFonts w:ascii="Segoe UI" w:eastAsia="宋体" w:hAnsi="Segoe UI" w:cs="Segoe UI"/>
            <w:color w:val="24292E"/>
            <w:kern w:val="0"/>
            <w:sz w:val="24"/>
            <w:szCs w:val="24"/>
          </w:rPr>
          <w:delText xml:space="preserve"> D</w:delText>
        </w:r>
        <w:r w:rsidRPr="00FE4D2C">
          <w:rPr>
            <w:rFonts w:ascii="Segoe UI" w:eastAsia="宋体" w:hAnsi="Segoe UI" w:cs="Segoe UI"/>
            <w:color w:val="24292E"/>
            <w:kern w:val="0"/>
            <w:sz w:val="24"/>
            <w:szCs w:val="24"/>
          </w:rPr>
          <w:delText>类地址：</w:delText>
        </w:r>
        <w:r w:rsidRPr="00FE4D2C">
          <w:rPr>
            <w:rFonts w:ascii="Segoe UI" w:eastAsia="宋体" w:hAnsi="Segoe UI" w:cs="Segoe UI"/>
            <w:color w:val="24292E"/>
            <w:kern w:val="0"/>
            <w:sz w:val="24"/>
            <w:szCs w:val="24"/>
          </w:rPr>
          <w:delText>1110</w:delText>
        </w:r>
        <w:r w:rsidRPr="00FE4D2C">
          <w:rPr>
            <w:rFonts w:ascii="Segoe UI" w:eastAsia="宋体" w:hAnsi="Segoe UI" w:cs="Segoe UI"/>
            <w:color w:val="24292E"/>
            <w:kern w:val="0"/>
            <w:sz w:val="24"/>
            <w:szCs w:val="24"/>
          </w:rPr>
          <w:delText>开头，</w:delText>
        </w:r>
        <w:r w:rsidRPr="00FE4D2C">
          <w:rPr>
            <w:rFonts w:ascii="Segoe UI" w:eastAsia="宋体" w:hAnsi="Segoe UI" w:cs="Segoe UI"/>
            <w:color w:val="24292E"/>
            <w:kern w:val="0"/>
            <w:sz w:val="24"/>
            <w:szCs w:val="24"/>
          </w:rPr>
          <w:delText xml:space="preserve"> 224</w:delText>
        </w:r>
      </w:del>
      <w:r w:rsidRPr="00FE4D2C">
        <w:rPr>
          <w:rFonts w:ascii="Segoe UI" w:eastAsia="宋体" w:hAnsi="Segoe UI" w:cs="Segoe UI"/>
          <w:color w:val="24292E"/>
          <w:kern w:val="0"/>
          <w:sz w:val="24"/>
          <w:szCs w:val="24"/>
        </w:rPr>
        <w:t>239 E</w:t>
      </w:r>
      <w:r w:rsidRPr="00FE4D2C">
        <w:rPr>
          <w:rFonts w:ascii="Segoe UI" w:eastAsia="宋体" w:hAnsi="Segoe UI" w:cs="Segoe UI"/>
          <w:color w:val="24292E"/>
          <w:kern w:val="0"/>
          <w:sz w:val="24"/>
          <w:szCs w:val="24"/>
        </w:rPr>
        <w:t>类地址：</w:t>
      </w:r>
      <w:r w:rsidRPr="00FE4D2C">
        <w:rPr>
          <w:rFonts w:ascii="Segoe UI" w:eastAsia="宋体" w:hAnsi="Segoe UI" w:cs="Segoe UI"/>
          <w:color w:val="24292E"/>
          <w:kern w:val="0"/>
          <w:sz w:val="24"/>
          <w:szCs w:val="24"/>
        </w:rPr>
        <w:t>11110</w:t>
      </w:r>
      <w:r w:rsidRPr="00FE4D2C">
        <w:rPr>
          <w:rFonts w:ascii="Segoe UI" w:eastAsia="宋体" w:hAnsi="Segoe UI" w:cs="Segoe UI"/>
          <w:color w:val="24292E"/>
          <w:kern w:val="0"/>
          <w:sz w:val="24"/>
          <w:szCs w:val="24"/>
        </w:rPr>
        <w:t>开头，</w:t>
      </w:r>
      <w:r w:rsidRPr="00FE4D2C">
        <w:rPr>
          <w:rFonts w:ascii="Segoe UI" w:eastAsia="宋体" w:hAnsi="Segoe UI" w:cs="Segoe UI"/>
          <w:color w:val="24292E"/>
          <w:kern w:val="0"/>
          <w:sz w:val="24"/>
          <w:szCs w:val="24"/>
        </w:rPr>
        <w:t xml:space="preserve"> 240~255 </w:t>
      </w:r>
      <w:r w:rsidRPr="00FE4D2C">
        <w:rPr>
          <w:rFonts w:ascii="Segoe UI" w:eastAsia="宋体" w:hAnsi="Segoe UI" w:cs="Segoe UI"/>
          <w:color w:val="24292E"/>
          <w:kern w:val="0"/>
          <w:sz w:val="24"/>
          <w:szCs w:val="24"/>
        </w:rPr>
        <w:t>主机号全为</w:t>
      </w:r>
      <w:r w:rsidRPr="00FE4D2C">
        <w:rPr>
          <w:rFonts w:ascii="Segoe UI" w:eastAsia="宋体" w:hAnsi="Segoe UI" w:cs="Segoe UI"/>
          <w:color w:val="24292E"/>
          <w:kern w:val="0"/>
          <w:sz w:val="24"/>
          <w:szCs w:val="24"/>
        </w:rPr>
        <w:t>0</w:t>
      </w:r>
      <w:r w:rsidRPr="00FE4D2C">
        <w:rPr>
          <w:rFonts w:ascii="Segoe UI" w:eastAsia="宋体" w:hAnsi="Segoe UI" w:cs="Segoe UI"/>
          <w:color w:val="24292E"/>
          <w:kern w:val="0"/>
          <w:sz w:val="24"/>
          <w:szCs w:val="24"/>
        </w:rPr>
        <w:t>表示本网络本身</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主机号全为</w:t>
      </w:r>
      <w:r w:rsidRPr="00FE4D2C">
        <w:rPr>
          <w:rFonts w:ascii="Segoe UI" w:eastAsia="宋体" w:hAnsi="Segoe UI" w:cs="Segoe UI"/>
          <w:color w:val="24292E"/>
          <w:kern w:val="0"/>
          <w:sz w:val="24"/>
          <w:szCs w:val="24"/>
        </w:rPr>
        <w:t>1</w:t>
      </w:r>
      <w:r w:rsidRPr="00FE4D2C">
        <w:rPr>
          <w:rFonts w:ascii="Segoe UI" w:eastAsia="宋体" w:hAnsi="Segoe UI" w:cs="Segoe UI"/>
          <w:color w:val="24292E"/>
          <w:kern w:val="0"/>
          <w:sz w:val="24"/>
          <w:szCs w:val="24"/>
        </w:rPr>
        <w:t>表示本网络广播地址</w:t>
      </w:r>
      <w:r w:rsidRPr="00FE4D2C">
        <w:rPr>
          <w:rFonts w:ascii="Segoe UI" w:eastAsia="宋体" w:hAnsi="Segoe UI" w:cs="Segoe UI"/>
          <w:color w:val="24292E"/>
          <w:kern w:val="0"/>
          <w:sz w:val="24"/>
          <w:szCs w:val="24"/>
        </w:rPr>
        <w:t xml:space="preserve"> 127.0.0.0 </w:t>
      </w:r>
      <w:r w:rsidRPr="00FE4D2C">
        <w:rPr>
          <w:rFonts w:ascii="Segoe UI" w:eastAsia="宋体" w:hAnsi="Segoe UI" w:cs="Segoe UI"/>
          <w:color w:val="24292E"/>
          <w:kern w:val="0"/>
          <w:sz w:val="24"/>
          <w:szCs w:val="24"/>
        </w:rPr>
        <w:t>环路自检地址，表示任意主机本身</w:t>
      </w:r>
      <w:r w:rsidRPr="00FE4D2C">
        <w:rPr>
          <w:rFonts w:ascii="Segoe UI" w:eastAsia="宋体" w:hAnsi="Segoe UI" w:cs="Segoe UI"/>
          <w:color w:val="24292E"/>
          <w:kern w:val="0"/>
          <w:sz w:val="24"/>
          <w:szCs w:val="24"/>
        </w:rPr>
        <w:t xml:space="preserve"> 32</w:t>
      </w:r>
      <w:r w:rsidRPr="00FE4D2C">
        <w:rPr>
          <w:rFonts w:ascii="Segoe UI" w:eastAsia="宋体" w:hAnsi="Segoe UI" w:cs="Segoe UI"/>
          <w:color w:val="24292E"/>
          <w:kern w:val="0"/>
          <w:sz w:val="24"/>
          <w:szCs w:val="24"/>
        </w:rPr>
        <w:t>个</w:t>
      </w:r>
      <w:r w:rsidRPr="00FE4D2C">
        <w:rPr>
          <w:rFonts w:ascii="Segoe UI" w:eastAsia="宋体" w:hAnsi="Segoe UI" w:cs="Segoe UI"/>
          <w:color w:val="24292E"/>
          <w:kern w:val="0"/>
          <w:sz w:val="24"/>
          <w:szCs w:val="24"/>
        </w:rPr>
        <w:t xml:space="preserve">0 </w:t>
      </w:r>
      <w:r w:rsidRPr="00FE4D2C">
        <w:rPr>
          <w:rFonts w:ascii="Segoe UI" w:eastAsia="宋体" w:hAnsi="Segoe UI" w:cs="Segoe UI"/>
          <w:color w:val="24292E"/>
          <w:kern w:val="0"/>
          <w:sz w:val="24"/>
          <w:szCs w:val="24"/>
        </w:rPr>
        <w:t>表示本网络的本主机</w:t>
      </w:r>
      <w:r w:rsidRPr="00FE4D2C">
        <w:rPr>
          <w:rFonts w:ascii="Segoe UI" w:eastAsia="宋体" w:hAnsi="Segoe UI" w:cs="Segoe UI"/>
          <w:color w:val="24292E"/>
          <w:kern w:val="0"/>
          <w:sz w:val="24"/>
          <w:szCs w:val="24"/>
        </w:rPr>
        <w:t xml:space="preserve"> 32</w:t>
      </w:r>
      <w:r w:rsidRPr="00FE4D2C">
        <w:rPr>
          <w:rFonts w:ascii="Segoe UI" w:eastAsia="宋体" w:hAnsi="Segoe UI" w:cs="Segoe UI"/>
          <w:color w:val="24292E"/>
          <w:kern w:val="0"/>
          <w:sz w:val="24"/>
          <w:szCs w:val="24"/>
        </w:rPr>
        <w:t>个</w:t>
      </w:r>
      <w:r w:rsidRPr="00FE4D2C">
        <w:rPr>
          <w:rFonts w:ascii="Segoe UI" w:eastAsia="宋体" w:hAnsi="Segoe UI" w:cs="Segoe UI"/>
          <w:color w:val="24292E"/>
          <w:kern w:val="0"/>
          <w:sz w:val="24"/>
          <w:szCs w:val="24"/>
        </w:rPr>
        <w:t>1</w:t>
      </w:r>
      <w:r w:rsidRPr="00FE4D2C">
        <w:rPr>
          <w:rFonts w:ascii="Segoe UI" w:eastAsia="宋体" w:hAnsi="Segoe UI" w:cs="Segoe UI"/>
          <w:color w:val="24292E"/>
          <w:kern w:val="0"/>
          <w:sz w:val="24"/>
          <w:szCs w:val="24"/>
        </w:rPr>
        <w:t>表示整个</w:t>
      </w:r>
      <w:r w:rsidRPr="00FE4D2C">
        <w:rPr>
          <w:rFonts w:ascii="Segoe UI" w:eastAsia="宋体" w:hAnsi="Segoe UI" w:cs="Segoe UI"/>
          <w:color w:val="24292E"/>
          <w:kern w:val="0"/>
          <w:sz w:val="24"/>
          <w:szCs w:val="24"/>
        </w:rPr>
        <w:t>TCP/IP</w:t>
      </w:r>
      <w:r w:rsidRPr="00FE4D2C">
        <w:rPr>
          <w:rFonts w:ascii="Segoe UI" w:eastAsia="宋体" w:hAnsi="Segoe UI" w:cs="Segoe UI"/>
          <w:color w:val="24292E"/>
          <w:kern w:val="0"/>
          <w:sz w:val="24"/>
          <w:szCs w:val="24"/>
        </w:rPr>
        <w:t>网络的广播地址</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等效本网络的广播地址。</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专用地址：</w:t>
      </w:r>
      <w:r w:rsidRPr="00FE4D2C">
        <w:rPr>
          <w:rFonts w:ascii="Segoe UI" w:eastAsia="宋体" w:hAnsi="Segoe UI" w:cs="Segoe UI"/>
          <w:color w:val="24292E"/>
          <w:kern w:val="0"/>
          <w:sz w:val="24"/>
          <w:szCs w:val="24"/>
        </w:rPr>
        <w:t xml:space="preserve"> 10.0.0.0—10.255.255.255</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172.16.0.0—172.31.255.255</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192.168.0.0—192.168.255.255</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Internet</w:t>
      </w:r>
      <w:r w:rsidRPr="00FE4D2C">
        <w:rPr>
          <w:rFonts w:ascii="Segoe UI" w:eastAsia="宋体" w:hAnsi="Segoe UI" w:cs="Segoe UI"/>
          <w:color w:val="24292E"/>
          <w:kern w:val="0"/>
          <w:sz w:val="24"/>
          <w:szCs w:val="24"/>
        </w:rPr>
        <w:t>上保留地址用于内部）</w:t>
      </w:r>
      <w:r w:rsidRPr="00FE4D2C">
        <w:rPr>
          <w:rFonts w:ascii="Segoe UI" w:eastAsia="宋体" w:hAnsi="Segoe UI" w:cs="Segoe UI"/>
          <w:color w:val="24292E"/>
          <w:kern w:val="0"/>
          <w:sz w:val="24"/>
          <w:szCs w:val="24"/>
        </w:rPr>
        <w:t xml:space="preserve"> IP</w:t>
      </w:r>
      <w:r w:rsidRPr="00FE4D2C">
        <w:rPr>
          <w:rFonts w:ascii="Segoe UI" w:eastAsia="宋体" w:hAnsi="Segoe UI" w:cs="Segoe UI"/>
          <w:color w:val="24292E"/>
          <w:kern w:val="0"/>
          <w:sz w:val="24"/>
          <w:szCs w:val="24"/>
        </w:rPr>
        <w:t>地址与子网掩码相与得到网络号</w:t>
      </w:r>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lastRenderedPageBreak/>
        <w:t>ARP</w:t>
      </w:r>
      <w:r w:rsidRPr="00FE4D2C">
        <w:rPr>
          <w:rFonts w:ascii="Segoe UI" w:eastAsia="宋体" w:hAnsi="Segoe UI" w:cs="Segoe UI"/>
          <w:b/>
          <w:bCs/>
          <w:color w:val="24292E"/>
          <w:kern w:val="0"/>
          <w:sz w:val="36"/>
          <w:szCs w:val="36"/>
        </w:rPr>
        <w:t>是地址解析协议，简单语言解释一下工作原理</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每个主机都存有一个</w:t>
      </w:r>
      <w:r w:rsidRPr="00FE4D2C">
        <w:rPr>
          <w:rFonts w:ascii="Segoe UI" w:eastAsia="宋体" w:hAnsi="Segoe UI" w:cs="Segoe UI"/>
          <w:color w:val="24292E"/>
          <w:kern w:val="0"/>
          <w:sz w:val="24"/>
          <w:szCs w:val="24"/>
        </w:rPr>
        <w:t>ARP</w:t>
      </w:r>
      <w:r w:rsidRPr="00FE4D2C">
        <w:rPr>
          <w:rFonts w:ascii="Segoe UI" w:eastAsia="宋体" w:hAnsi="Segoe UI" w:cs="Segoe UI"/>
          <w:color w:val="24292E"/>
          <w:kern w:val="0"/>
          <w:sz w:val="24"/>
          <w:szCs w:val="24"/>
        </w:rPr>
        <w:t>高速缓存，存放</w:t>
      </w:r>
      <w:r w:rsidRPr="00FE4D2C">
        <w:rPr>
          <w:rFonts w:ascii="Segoe UI" w:eastAsia="宋体" w:hAnsi="Segoe UI" w:cs="Segoe UI"/>
          <w:b/>
          <w:bCs/>
          <w:color w:val="24292E"/>
          <w:kern w:val="0"/>
          <w:sz w:val="24"/>
          <w:szCs w:val="24"/>
        </w:rPr>
        <w:t>本局域网上</w:t>
      </w:r>
      <w:r w:rsidRPr="00FE4D2C">
        <w:rPr>
          <w:rFonts w:ascii="Segoe UI" w:eastAsia="宋体" w:hAnsi="Segoe UI" w:cs="Segoe UI"/>
          <w:color w:val="24292E"/>
          <w:kern w:val="0"/>
          <w:sz w:val="24"/>
          <w:szCs w:val="24"/>
        </w:rPr>
        <w:t>各主机和路由器的</w:t>
      </w:r>
      <w:r w:rsidRPr="00FE4D2C">
        <w:rPr>
          <w:rFonts w:ascii="Segoe UI" w:eastAsia="宋体" w:hAnsi="Segoe UI" w:cs="Segoe UI"/>
          <w:b/>
          <w:bCs/>
          <w:color w:val="24292E"/>
          <w:kern w:val="0"/>
          <w:sz w:val="24"/>
          <w:szCs w:val="24"/>
        </w:rPr>
        <w:t>IP</w:t>
      </w:r>
      <w:r w:rsidRPr="00FE4D2C">
        <w:rPr>
          <w:rFonts w:ascii="Segoe UI" w:eastAsia="宋体" w:hAnsi="Segoe UI" w:cs="Segoe UI"/>
          <w:b/>
          <w:bCs/>
          <w:color w:val="24292E"/>
          <w:kern w:val="0"/>
          <w:sz w:val="24"/>
          <w:szCs w:val="24"/>
        </w:rPr>
        <w:t>地址到</w:t>
      </w:r>
      <w:r w:rsidRPr="00FE4D2C">
        <w:rPr>
          <w:rFonts w:ascii="Segoe UI" w:eastAsia="宋体" w:hAnsi="Segoe UI" w:cs="Segoe UI"/>
          <w:b/>
          <w:bCs/>
          <w:color w:val="24292E"/>
          <w:kern w:val="0"/>
          <w:sz w:val="24"/>
          <w:szCs w:val="24"/>
        </w:rPr>
        <w:t>MAC</w:t>
      </w:r>
      <w:r w:rsidRPr="00FE4D2C">
        <w:rPr>
          <w:rFonts w:ascii="Segoe UI" w:eastAsia="宋体" w:hAnsi="Segoe UI" w:cs="Segoe UI"/>
          <w:b/>
          <w:bCs/>
          <w:color w:val="24292E"/>
          <w:kern w:val="0"/>
          <w:sz w:val="24"/>
          <w:szCs w:val="24"/>
        </w:rPr>
        <w:t>地址的映射表</w:t>
      </w:r>
      <w:r w:rsidRPr="00FE4D2C">
        <w:rPr>
          <w:rFonts w:ascii="Segoe UI" w:eastAsia="宋体" w:hAnsi="Segoe UI" w:cs="Segoe UI"/>
          <w:color w:val="24292E"/>
          <w:kern w:val="0"/>
          <w:sz w:val="24"/>
          <w:szCs w:val="24"/>
        </w:rPr>
        <w:t>，称为</w:t>
      </w:r>
      <w:r w:rsidRPr="00FE4D2C">
        <w:rPr>
          <w:rFonts w:ascii="Segoe UI" w:eastAsia="宋体" w:hAnsi="Segoe UI" w:cs="Segoe UI"/>
          <w:color w:val="24292E"/>
          <w:kern w:val="0"/>
          <w:sz w:val="24"/>
          <w:szCs w:val="24"/>
        </w:rPr>
        <w:t>ARP</w:t>
      </w:r>
      <w:r w:rsidRPr="00FE4D2C">
        <w:rPr>
          <w:rFonts w:ascii="Segoe UI" w:eastAsia="宋体" w:hAnsi="Segoe UI" w:cs="Segoe UI"/>
          <w:color w:val="24292E"/>
          <w:kern w:val="0"/>
          <w:sz w:val="24"/>
          <w:szCs w:val="24"/>
        </w:rPr>
        <w:t>表。使用</w:t>
      </w:r>
      <w:r w:rsidRPr="00FE4D2C">
        <w:rPr>
          <w:rFonts w:ascii="Segoe UI" w:eastAsia="宋体" w:hAnsi="Segoe UI" w:cs="Segoe UI"/>
          <w:color w:val="24292E"/>
          <w:kern w:val="0"/>
          <w:sz w:val="24"/>
          <w:szCs w:val="24"/>
        </w:rPr>
        <w:t>ARP</w:t>
      </w:r>
      <w:r w:rsidRPr="00FE4D2C">
        <w:rPr>
          <w:rFonts w:ascii="Segoe UI" w:eastAsia="宋体" w:hAnsi="Segoe UI" w:cs="Segoe UI"/>
          <w:color w:val="24292E"/>
          <w:kern w:val="0"/>
          <w:sz w:val="24"/>
          <w:szCs w:val="24"/>
        </w:rPr>
        <w:t>协议动态维护此表。</w:t>
      </w:r>
      <w:r w:rsidRPr="00FE4D2C">
        <w:rPr>
          <w:rFonts w:ascii="Segoe UI" w:eastAsia="宋体" w:hAnsi="Segoe UI" w:cs="Segoe UI"/>
          <w:color w:val="24292E"/>
          <w:kern w:val="0"/>
          <w:sz w:val="24"/>
          <w:szCs w:val="24"/>
        </w:rPr>
        <w:t xml:space="preserve"> ARP</w:t>
      </w:r>
      <w:r w:rsidRPr="00FE4D2C">
        <w:rPr>
          <w:rFonts w:ascii="Segoe UI" w:eastAsia="宋体" w:hAnsi="Segoe UI" w:cs="Segoe UI"/>
          <w:color w:val="24292E"/>
          <w:kern w:val="0"/>
          <w:sz w:val="24"/>
          <w:szCs w:val="24"/>
        </w:rPr>
        <w:t>工作在网络层中，其工作原理是：当主机</w:t>
      </w:r>
      <w:r w:rsidRPr="00FE4D2C">
        <w:rPr>
          <w:rFonts w:ascii="Segoe UI" w:eastAsia="宋体" w:hAnsi="Segoe UI" w:cs="Segoe UI"/>
          <w:color w:val="24292E"/>
          <w:kern w:val="0"/>
          <w:sz w:val="24"/>
          <w:szCs w:val="24"/>
        </w:rPr>
        <w:t>A</w:t>
      </w:r>
      <w:r w:rsidRPr="00FE4D2C">
        <w:rPr>
          <w:rFonts w:ascii="Segoe UI" w:eastAsia="宋体" w:hAnsi="Segoe UI" w:cs="Segoe UI"/>
          <w:color w:val="24292E"/>
          <w:kern w:val="0"/>
          <w:sz w:val="24"/>
          <w:szCs w:val="24"/>
        </w:rPr>
        <w:t>欲向本局域网上的某个主机</w:t>
      </w:r>
      <w:r w:rsidRPr="00FE4D2C">
        <w:rPr>
          <w:rFonts w:ascii="Segoe UI" w:eastAsia="宋体" w:hAnsi="Segoe UI" w:cs="Segoe UI"/>
          <w:color w:val="24292E"/>
          <w:kern w:val="0"/>
          <w:sz w:val="24"/>
          <w:szCs w:val="24"/>
        </w:rPr>
        <w:t>B</w:t>
      </w:r>
      <w:r w:rsidRPr="00FE4D2C">
        <w:rPr>
          <w:rFonts w:ascii="Segoe UI" w:eastAsia="宋体" w:hAnsi="Segoe UI" w:cs="Segoe UI"/>
          <w:color w:val="24292E"/>
          <w:kern w:val="0"/>
          <w:sz w:val="24"/>
          <w:szCs w:val="24"/>
        </w:rPr>
        <w:t>发送</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数据报时，就先在其</w:t>
      </w:r>
      <w:r w:rsidRPr="00FE4D2C">
        <w:rPr>
          <w:rFonts w:ascii="Segoe UI" w:eastAsia="宋体" w:hAnsi="Segoe UI" w:cs="Segoe UI"/>
          <w:color w:val="24292E"/>
          <w:kern w:val="0"/>
          <w:sz w:val="24"/>
          <w:szCs w:val="24"/>
        </w:rPr>
        <w:t>ARP</w:t>
      </w:r>
      <w:r w:rsidRPr="00FE4D2C">
        <w:rPr>
          <w:rFonts w:ascii="Segoe UI" w:eastAsia="宋体" w:hAnsi="Segoe UI" w:cs="Segoe UI"/>
          <w:color w:val="24292E"/>
          <w:kern w:val="0"/>
          <w:sz w:val="24"/>
          <w:szCs w:val="24"/>
        </w:rPr>
        <w:t>高速缓存中查看有无主机</w:t>
      </w:r>
      <w:r w:rsidRPr="00FE4D2C">
        <w:rPr>
          <w:rFonts w:ascii="Segoe UI" w:eastAsia="宋体" w:hAnsi="Segoe UI" w:cs="Segoe UI"/>
          <w:color w:val="24292E"/>
          <w:kern w:val="0"/>
          <w:sz w:val="24"/>
          <w:szCs w:val="24"/>
        </w:rPr>
        <w:t>B</w:t>
      </w:r>
      <w:r w:rsidRPr="00FE4D2C">
        <w:rPr>
          <w:rFonts w:ascii="Segoe UI" w:eastAsia="宋体" w:hAnsi="Segoe UI" w:cs="Segoe UI"/>
          <w:color w:val="24292E"/>
          <w:kern w:val="0"/>
          <w:sz w:val="24"/>
          <w:szCs w:val="24"/>
        </w:rPr>
        <w:t>的</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地址。如果有可以查出其对应的硬件地址，再将此硬件地址写入</w:t>
      </w:r>
      <w:r w:rsidRPr="00FE4D2C">
        <w:rPr>
          <w:rFonts w:ascii="Segoe UI" w:eastAsia="宋体" w:hAnsi="Segoe UI" w:cs="Segoe UI"/>
          <w:b/>
          <w:bCs/>
          <w:color w:val="24292E"/>
          <w:kern w:val="0"/>
          <w:sz w:val="24"/>
          <w:szCs w:val="24"/>
        </w:rPr>
        <w:t>MAC</w:t>
      </w:r>
      <w:r w:rsidRPr="00FE4D2C">
        <w:rPr>
          <w:rFonts w:ascii="Segoe UI" w:eastAsia="宋体" w:hAnsi="Segoe UI" w:cs="Segoe UI"/>
          <w:b/>
          <w:bCs/>
          <w:color w:val="24292E"/>
          <w:kern w:val="0"/>
          <w:sz w:val="24"/>
          <w:szCs w:val="24"/>
        </w:rPr>
        <w:t>帧</w:t>
      </w:r>
      <w:r w:rsidRPr="00FE4D2C">
        <w:rPr>
          <w:rFonts w:ascii="Segoe UI" w:eastAsia="宋体" w:hAnsi="Segoe UI" w:cs="Segoe UI"/>
          <w:color w:val="24292E"/>
          <w:kern w:val="0"/>
          <w:sz w:val="24"/>
          <w:szCs w:val="24"/>
        </w:rPr>
        <w:t>，然后通过局域网将该</w:t>
      </w:r>
      <w:r w:rsidRPr="00FE4D2C">
        <w:rPr>
          <w:rFonts w:ascii="Segoe UI" w:eastAsia="宋体" w:hAnsi="Segoe UI" w:cs="Segoe UI"/>
          <w:color w:val="24292E"/>
          <w:kern w:val="0"/>
          <w:sz w:val="24"/>
          <w:szCs w:val="24"/>
        </w:rPr>
        <w:t>MAC</w:t>
      </w:r>
      <w:r w:rsidRPr="00FE4D2C">
        <w:rPr>
          <w:rFonts w:ascii="Segoe UI" w:eastAsia="宋体" w:hAnsi="Segoe UI" w:cs="Segoe UI"/>
          <w:color w:val="24292E"/>
          <w:kern w:val="0"/>
          <w:sz w:val="24"/>
          <w:szCs w:val="24"/>
        </w:rPr>
        <w:t>帧发往此硬件地址。如果没有，就通过使用目的</w:t>
      </w:r>
      <w:r w:rsidRPr="00FE4D2C">
        <w:rPr>
          <w:rFonts w:ascii="Segoe UI" w:eastAsia="宋体" w:hAnsi="Segoe UI" w:cs="Segoe UI"/>
          <w:color w:val="24292E"/>
          <w:kern w:val="0"/>
          <w:sz w:val="24"/>
          <w:szCs w:val="24"/>
        </w:rPr>
        <w:t>MAC</w:t>
      </w:r>
      <w:r w:rsidRPr="00FE4D2C">
        <w:rPr>
          <w:rFonts w:ascii="Segoe UI" w:eastAsia="宋体" w:hAnsi="Segoe UI" w:cs="Segoe UI"/>
          <w:color w:val="24292E"/>
          <w:kern w:val="0"/>
          <w:sz w:val="24"/>
          <w:szCs w:val="24"/>
        </w:rPr>
        <w:t>地址为本网络的广播地址即</w:t>
      </w:r>
      <w:r w:rsidRPr="00FE4D2C">
        <w:rPr>
          <w:rFonts w:ascii="Segoe UI" w:eastAsia="宋体" w:hAnsi="Segoe UI" w:cs="Segoe UI"/>
          <w:color w:val="24292E"/>
          <w:kern w:val="0"/>
          <w:sz w:val="24"/>
          <w:szCs w:val="24"/>
        </w:rPr>
        <w:t>32</w:t>
      </w:r>
      <w:r w:rsidRPr="00FE4D2C">
        <w:rPr>
          <w:rFonts w:ascii="Segoe UI" w:eastAsia="宋体" w:hAnsi="Segoe UI" w:cs="Segoe UI"/>
          <w:color w:val="24292E"/>
          <w:kern w:val="0"/>
          <w:sz w:val="24"/>
          <w:szCs w:val="24"/>
        </w:rPr>
        <w:t>个</w:t>
      </w:r>
      <w:r w:rsidRPr="00FE4D2C">
        <w:rPr>
          <w:rFonts w:ascii="Segoe UI" w:eastAsia="宋体" w:hAnsi="Segoe UI" w:cs="Segoe UI"/>
          <w:color w:val="24292E"/>
          <w:kern w:val="0"/>
          <w:sz w:val="24"/>
          <w:szCs w:val="24"/>
        </w:rPr>
        <w:t>1</w:t>
      </w:r>
      <w:r w:rsidRPr="00FE4D2C">
        <w:rPr>
          <w:rFonts w:ascii="Segoe UI" w:eastAsia="宋体" w:hAnsi="Segoe UI" w:cs="Segoe UI"/>
          <w:color w:val="24292E"/>
          <w:kern w:val="0"/>
          <w:sz w:val="24"/>
          <w:szCs w:val="24"/>
        </w:rPr>
        <w:t>的帧来封装并广播</w:t>
      </w:r>
      <w:r w:rsidRPr="00FE4D2C">
        <w:rPr>
          <w:rFonts w:ascii="Segoe UI" w:eastAsia="宋体" w:hAnsi="Segoe UI" w:cs="Segoe UI"/>
          <w:color w:val="24292E"/>
          <w:kern w:val="0"/>
          <w:sz w:val="24"/>
          <w:szCs w:val="24"/>
        </w:rPr>
        <w:t>ARP</w:t>
      </w:r>
      <w:r w:rsidRPr="00FE4D2C">
        <w:rPr>
          <w:rFonts w:ascii="Segoe UI" w:eastAsia="宋体" w:hAnsi="Segoe UI" w:cs="Segoe UI"/>
          <w:color w:val="24292E"/>
          <w:kern w:val="0"/>
          <w:sz w:val="24"/>
          <w:szCs w:val="24"/>
        </w:rPr>
        <w:t>请求分组，可以使同一个局域网里的所有主机收到</w:t>
      </w:r>
      <w:r w:rsidRPr="00FE4D2C">
        <w:rPr>
          <w:rFonts w:ascii="Segoe UI" w:eastAsia="宋体" w:hAnsi="Segoe UI" w:cs="Segoe UI"/>
          <w:color w:val="24292E"/>
          <w:kern w:val="0"/>
          <w:sz w:val="24"/>
          <w:szCs w:val="24"/>
        </w:rPr>
        <w:t>ARP</w:t>
      </w:r>
      <w:r w:rsidRPr="00FE4D2C">
        <w:rPr>
          <w:rFonts w:ascii="Segoe UI" w:eastAsia="宋体" w:hAnsi="Segoe UI" w:cs="Segoe UI"/>
          <w:color w:val="24292E"/>
          <w:kern w:val="0"/>
          <w:sz w:val="24"/>
          <w:szCs w:val="24"/>
        </w:rPr>
        <w:t>请求。当主机</w:t>
      </w:r>
      <w:r w:rsidRPr="00FE4D2C">
        <w:rPr>
          <w:rFonts w:ascii="Segoe UI" w:eastAsia="宋体" w:hAnsi="Segoe UI" w:cs="Segoe UI"/>
          <w:color w:val="24292E"/>
          <w:kern w:val="0"/>
          <w:sz w:val="24"/>
          <w:szCs w:val="24"/>
        </w:rPr>
        <w:t>B</w:t>
      </w:r>
      <w:r w:rsidRPr="00FE4D2C">
        <w:rPr>
          <w:rFonts w:ascii="Segoe UI" w:eastAsia="宋体" w:hAnsi="Segoe UI" w:cs="Segoe UI"/>
          <w:color w:val="24292E"/>
          <w:kern w:val="0"/>
          <w:sz w:val="24"/>
          <w:szCs w:val="24"/>
        </w:rPr>
        <w:t>收到该</w:t>
      </w:r>
      <w:r w:rsidRPr="00FE4D2C">
        <w:rPr>
          <w:rFonts w:ascii="Segoe UI" w:eastAsia="宋体" w:hAnsi="Segoe UI" w:cs="Segoe UI"/>
          <w:color w:val="24292E"/>
          <w:kern w:val="0"/>
          <w:sz w:val="24"/>
          <w:szCs w:val="24"/>
        </w:rPr>
        <w:t>ARP</w:t>
      </w:r>
      <w:r w:rsidRPr="00FE4D2C">
        <w:rPr>
          <w:rFonts w:ascii="Segoe UI" w:eastAsia="宋体" w:hAnsi="Segoe UI" w:cs="Segoe UI"/>
          <w:color w:val="24292E"/>
          <w:kern w:val="0"/>
          <w:sz w:val="24"/>
          <w:szCs w:val="24"/>
        </w:rPr>
        <w:t>请求后，就会向主机</w:t>
      </w:r>
      <w:r w:rsidRPr="00FE4D2C">
        <w:rPr>
          <w:rFonts w:ascii="Segoe UI" w:eastAsia="宋体" w:hAnsi="Segoe UI" w:cs="Segoe UI"/>
          <w:color w:val="24292E"/>
          <w:kern w:val="0"/>
          <w:sz w:val="24"/>
          <w:szCs w:val="24"/>
        </w:rPr>
        <w:t>A</w:t>
      </w:r>
      <w:r w:rsidRPr="00FE4D2C">
        <w:rPr>
          <w:rFonts w:ascii="Segoe UI" w:eastAsia="宋体" w:hAnsi="Segoe UI" w:cs="Segoe UI"/>
          <w:color w:val="24292E"/>
          <w:kern w:val="0"/>
          <w:sz w:val="24"/>
          <w:szCs w:val="24"/>
        </w:rPr>
        <w:t>发出响应</w:t>
      </w:r>
      <w:r w:rsidRPr="00FE4D2C">
        <w:rPr>
          <w:rFonts w:ascii="Segoe UI" w:eastAsia="宋体" w:hAnsi="Segoe UI" w:cs="Segoe UI"/>
          <w:color w:val="24292E"/>
          <w:kern w:val="0"/>
          <w:sz w:val="24"/>
          <w:szCs w:val="24"/>
        </w:rPr>
        <w:t>ARP</w:t>
      </w:r>
      <w:r w:rsidRPr="00FE4D2C">
        <w:rPr>
          <w:rFonts w:ascii="Segoe UI" w:eastAsia="宋体" w:hAnsi="Segoe UI" w:cs="Segoe UI"/>
          <w:color w:val="24292E"/>
          <w:kern w:val="0"/>
          <w:sz w:val="24"/>
          <w:szCs w:val="24"/>
        </w:rPr>
        <w:t>分组，分组中包含主机</w:t>
      </w:r>
      <w:r w:rsidRPr="00FE4D2C">
        <w:rPr>
          <w:rFonts w:ascii="Segoe UI" w:eastAsia="宋体" w:hAnsi="Segoe UI" w:cs="Segoe UI"/>
          <w:color w:val="24292E"/>
          <w:kern w:val="0"/>
          <w:sz w:val="24"/>
          <w:szCs w:val="24"/>
        </w:rPr>
        <w:t>B</w:t>
      </w:r>
      <w:r w:rsidRPr="00FE4D2C">
        <w:rPr>
          <w:rFonts w:ascii="Segoe UI" w:eastAsia="宋体" w:hAnsi="Segoe UI" w:cs="Segoe UI"/>
          <w:color w:val="24292E"/>
          <w:kern w:val="0"/>
          <w:sz w:val="24"/>
          <w:szCs w:val="24"/>
        </w:rPr>
        <w:t>的</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与</w:t>
      </w:r>
      <w:r w:rsidRPr="00FE4D2C">
        <w:rPr>
          <w:rFonts w:ascii="Segoe UI" w:eastAsia="宋体" w:hAnsi="Segoe UI" w:cs="Segoe UI"/>
          <w:color w:val="24292E"/>
          <w:kern w:val="0"/>
          <w:sz w:val="24"/>
          <w:szCs w:val="24"/>
        </w:rPr>
        <w:t>MAC</w:t>
      </w:r>
      <w:r w:rsidRPr="00FE4D2C">
        <w:rPr>
          <w:rFonts w:ascii="Segoe UI" w:eastAsia="宋体" w:hAnsi="Segoe UI" w:cs="Segoe UI"/>
          <w:color w:val="24292E"/>
          <w:kern w:val="0"/>
          <w:sz w:val="24"/>
          <w:szCs w:val="24"/>
        </w:rPr>
        <w:t>地址的映射关系，主机</w:t>
      </w:r>
      <w:r w:rsidRPr="00FE4D2C">
        <w:rPr>
          <w:rFonts w:ascii="Segoe UI" w:eastAsia="宋体" w:hAnsi="Segoe UI" w:cs="Segoe UI"/>
          <w:color w:val="24292E"/>
          <w:kern w:val="0"/>
          <w:sz w:val="24"/>
          <w:szCs w:val="24"/>
        </w:rPr>
        <w:t>A</w:t>
      </w:r>
      <w:r w:rsidRPr="00FE4D2C">
        <w:rPr>
          <w:rFonts w:ascii="Segoe UI" w:eastAsia="宋体" w:hAnsi="Segoe UI" w:cs="Segoe UI"/>
          <w:color w:val="24292E"/>
          <w:kern w:val="0"/>
          <w:sz w:val="24"/>
          <w:szCs w:val="24"/>
        </w:rPr>
        <w:t>在收到后将此映射写入</w:t>
      </w:r>
      <w:r w:rsidRPr="00FE4D2C">
        <w:rPr>
          <w:rFonts w:ascii="Segoe UI" w:eastAsia="宋体" w:hAnsi="Segoe UI" w:cs="Segoe UI"/>
          <w:color w:val="24292E"/>
          <w:kern w:val="0"/>
          <w:sz w:val="24"/>
          <w:szCs w:val="24"/>
        </w:rPr>
        <w:t>ARP</w:t>
      </w:r>
      <w:r w:rsidRPr="00FE4D2C">
        <w:rPr>
          <w:rFonts w:ascii="Segoe UI" w:eastAsia="宋体" w:hAnsi="Segoe UI" w:cs="Segoe UI"/>
          <w:color w:val="24292E"/>
          <w:kern w:val="0"/>
          <w:sz w:val="24"/>
          <w:szCs w:val="24"/>
        </w:rPr>
        <w:t>缓存中，然后按查询到的硬件地址发送</w:t>
      </w:r>
      <w:r w:rsidRPr="00FE4D2C">
        <w:rPr>
          <w:rFonts w:ascii="Segoe UI" w:eastAsia="宋体" w:hAnsi="Segoe UI" w:cs="Segoe UI"/>
          <w:color w:val="24292E"/>
          <w:kern w:val="0"/>
          <w:sz w:val="24"/>
          <w:szCs w:val="24"/>
        </w:rPr>
        <w:t>MAC</w:t>
      </w:r>
      <w:r w:rsidRPr="00FE4D2C">
        <w:rPr>
          <w:rFonts w:ascii="Segoe UI" w:eastAsia="宋体" w:hAnsi="Segoe UI" w:cs="Segoe UI"/>
          <w:color w:val="24292E"/>
          <w:kern w:val="0"/>
          <w:sz w:val="24"/>
          <w:szCs w:val="24"/>
        </w:rPr>
        <w:t>帧。</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b/>
          <w:bCs/>
          <w:color w:val="24292E"/>
          <w:kern w:val="0"/>
          <w:sz w:val="24"/>
          <w:szCs w:val="24"/>
        </w:rPr>
        <w:t>ARP</w:t>
      </w:r>
      <w:r w:rsidRPr="00FE4D2C">
        <w:rPr>
          <w:rFonts w:ascii="Segoe UI" w:eastAsia="宋体" w:hAnsi="Segoe UI" w:cs="Segoe UI"/>
          <w:b/>
          <w:bCs/>
          <w:color w:val="24292E"/>
          <w:kern w:val="0"/>
          <w:sz w:val="24"/>
          <w:szCs w:val="24"/>
        </w:rPr>
        <w:t>是解决同一个局域网上主机与路由器的</w:t>
      </w:r>
      <w:r w:rsidRPr="00FE4D2C">
        <w:rPr>
          <w:rFonts w:ascii="Segoe UI" w:eastAsia="宋体" w:hAnsi="Segoe UI" w:cs="Segoe UI"/>
          <w:b/>
          <w:bCs/>
          <w:color w:val="24292E"/>
          <w:kern w:val="0"/>
          <w:sz w:val="24"/>
          <w:szCs w:val="24"/>
        </w:rPr>
        <w:t>IP</w:t>
      </w:r>
      <w:r w:rsidRPr="00FE4D2C">
        <w:rPr>
          <w:rFonts w:ascii="Segoe UI" w:eastAsia="宋体" w:hAnsi="Segoe UI" w:cs="Segoe UI"/>
          <w:b/>
          <w:bCs/>
          <w:color w:val="24292E"/>
          <w:kern w:val="0"/>
          <w:sz w:val="24"/>
          <w:szCs w:val="24"/>
        </w:rPr>
        <w:t>地址和硬件地址的映射问题</w:t>
      </w:r>
      <w:r w:rsidRPr="00FE4D2C">
        <w:rPr>
          <w:rFonts w:ascii="Segoe UI" w:eastAsia="宋体" w:hAnsi="Segoe UI" w:cs="Segoe UI"/>
          <w:color w:val="24292E"/>
          <w:kern w:val="0"/>
          <w:sz w:val="24"/>
          <w:szCs w:val="24"/>
        </w:rPr>
        <w:t>。如果所要找的主机和源主机不在同一个局域网上，那么通过</w:t>
      </w:r>
      <w:r w:rsidRPr="00FE4D2C">
        <w:rPr>
          <w:rFonts w:ascii="Segoe UI" w:eastAsia="宋体" w:hAnsi="Segoe UI" w:cs="Segoe UI"/>
          <w:color w:val="24292E"/>
          <w:kern w:val="0"/>
          <w:sz w:val="24"/>
          <w:szCs w:val="24"/>
        </w:rPr>
        <w:t>ARP</w:t>
      </w:r>
      <w:r w:rsidRPr="00FE4D2C">
        <w:rPr>
          <w:rFonts w:ascii="Segoe UI" w:eastAsia="宋体" w:hAnsi="Segoe UI" w:cs="Segoe UI"/>
          <w:color w:val="24292E"/>
          <w:kern w:val="0"/>
          <w:sz w:val="24"/>
          <w:szCs w:val="24"/>
        </w:rPr>
        <w:t>协议找到一个位于本局域网上的某个路由器硬件地址，然后把分组发送给这个路由器，让这个路由器把分组转发给下一个网络。</w:t>
      </w:r>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t>描述</w:t>
      </w:r>
      <w:r w:rsidRPr="00FE4D2C">
        <w:rPr>
          <w:rFonts w:ascii="Segoe UI" w:eastAsia="宋体" w:hAnsi="Segoe UI" w:cs="Segoe UI"/>
          <w:b/>
          <w:bCs/>
          <w:color w:val="24292E"/>
          <w:kern w:val="0"/>
          <w:sz w:val="36"/>
          <w:szCs w:val="36"/>
        </w:rPr>
        <w:t>RARP</w:t>
      </w:r>
      <w:r w:rsidRPr="00FE4D2C">
        <w:rPr>
          <w:rFonts w:ascii="Segoe UI" w:eastAsia="宋体" w:hAnsi="Segoe UI" w:cs="Segoe UI"/>
          <w:b/>
          <w:bCs/>
          <w:color w:val="24292E"/>
          <w:kern w:val="0"/>
          <w:sz w:val="36"/>
          <w:szCs w:val="36"/>
        </w:rPr>
        <w:t>协议</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RARP</w:t>
      </w:r>
      <w:r w:rsidRPr="00FE4D2C">
        <w:rPr>
          <w:rFonts w:ascii="Segoe UI" w:eastAsia="宋体" w:hAnsi="Segoe UI" w:cs="Segoe UI"/>
          <w:color w:val="24292E"/>
          <w:kern w:val="0"/>
          <w:sz w:val="24"/>
          <w:szCs w:val="24"/>
        </w:rPr>
        <w:t>是逆地址解析协议，作用是完成</w:t>
      </w:r>
      <w:r w:rsidRPr="00FE4D2C">
        <w:rPr>
          <w:rFonts w:ascii="Segoe UI" w:eastAsia="宋体" w:hAnsi="Segoe UI" w:cs="Segoe UI"/>
          <w:b/>
          <w:bCs/>
          <w:color w:val="24292E"/>
          <w:kern w:val="0"/>
          <w:sz w:val="24"/>
          <w:szCs w:val="24"/>
        </w:rPr>
        <w:t>硬件地址到</w:t>
      </w:r>
      <w:r w:rsidRPr="00FE4D2C">
        <w:rPr>
          <w:rFonts w:ascii="Segoe UI" w:eastAsia="宋体" w:hAnsi="Segoe UI" w:cs="Segoe UI"/>
          <w:b/>
          <w:bCs/>
          <w:color w:val="24292E"/>
          <w:kern w:val="0"/>
          <w:sz w:val="24"/>
          <w:szCs w:val="24"/>
        </w:rPr>
        <w:t>IP</w:t>
      </w:r>
      <w:r w:rsidRPr="00FE4D2C">
        <w:rPr>
          <w:rFonts w:ascii="Segoe UI" w:eastAsia="宋体" w:hAnsi="Segoe UI" w:cs="Segoe UI"/>
          <w:b/>
          <w:bCs/>
          <w:color w:val="24292E"/>
          <w:kern w:val="0"/>
          <w:sz w:val="24"/>
          <w:szCs w:val="24"/>
        </w:rPr>
        <w:t>地址的映射</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请求是广播，应答是单播</w:t>
      </w:r>
      <w:r w:rsidRPr="00FE4D2C">
        <w:rPr>
          <w:rFonts w:ascii="Segoe UI" w:eastAsia="宋体" w:hAnsi="Segoe UI" w:cs="Segoe UI"/>
          <w:color w:val="24292E"/>
          <w:kern w:val="0"/>
          <w:sz w:val="24"/>
          <w:szCs w:val="24"/>
        </w:rPr>
        <w:t>) 1)</w:t>
      </w:r>
      <w:r w:rsidRPr="00FE4D2C">
        <w:rPr>
          <w:rFonts w:ascii="Segoe UI" w:eastAsia="宋体" w:hAnsi="Segoe UI" w:cs="Segoe UI"/>
          <w:color w:val="24292E"/>
          <w:kern w:val="0"/>
          <w:sz w:val="24"/>
          <w:szCs w:val="24"/>
        </w:rPr>
        <w:t>网络上的每台设备都会有一个独一无二的硬件地址，通常是由设备厂商分配的</w:t>
      </w:r>
      <w:r w:rsidRPr="00FE4D2C">
        <w:rPr>
          <w:rFonts w:ascii="Segoe UI" w:eastAsia="宋体" w:hAnsi="Segoe UI" w:cs="Segoe UI"/>
          <w:color w:val="24292E"/>
          <w:kern w:val="0"/>
          <w:sz w:val="24"/>
          <w:szCs w:val="24"/>
        </w:rPr>
        <w:t>MAC</w:t>
      </w:r>
      <w:r w:rsidRPr="00FE4D2C">
        <w:rPr>
          <w:rFonts w:ascii="Segoe UI" w:eastAsia="宋体" w:hAnsi="Segoe UI" w:cs="Segoe UI"/>
          <w:color w:val="24292E"/>
          <w:kern w:val="0"/>
          <w:sz w:val="24"/>
          <w:szCs w:val="24"/>
        </w:rPr>
        <w:t>地址。主机从网卡上读取</w:t>
      </w:r>
      <w:r w:rsidRPr="00FE4D2C">
        <w:rPr>
          <w:rFonts w:ascii="Segoe UI" w:eastAsia="宋体" w:hAnsi="Segoe UI" w:cs="Segoe UI"/>
          <w:color w:val="24292E"/>
          <w:kern w:val="0"/>
          <w:sz w:val="24"/>
          <w:szCs w:val="24"/>
        </w:rPr>
        <w:t>MAC</w:t>
      </w:r>
      <w:r w:rsidRPr="00FE4D2C">
        <w:rPr>
          <w:rFonts w:ascii="Segoe UI" w:eastAsia="宋体" w:hAnsi="Segoe UI" w:cs="Segoe UI"/>
          <w:color w:val="24292E"/>
          <w:kern w:val="0"/>
          <w:sz w:val="24"/>
          <w:szCs w:val="24"/>
        </w:rPr>
        <w:t>地址，然后在网络上发送一个</w:t>
      </w:r>
      <w:r w:rsidRPr="00FE4D2C">
        <w:rPr>
          <w:rFonts w:ascii="Segoe UI" w:eastAsia="宋体" w:hAnsi="Segoe UI" w:cs="Segoe UI"/>
          <w:color w:val="24292E"/>
          <w:kern w:val="0"/>
          <w:sz w:val="24"/>
          <w:szCs w:val="24"/>
        </w:rPr>
        <w:t>RARP</w:t>
      </w:r>
      <w:r w:rsidRPr="00FE4D2C">
        <w:rPr>
          <w:rFonts w:ascii="Segoe UI" w:eastAsia="宋体" w:hAnsi="Segoe UI" w:cs="Segoe UI"/>
          <w:color w:val="24292E"/>
          <w:kern w:val="0"/>
          <w:sz w:val="24"/>
          <w:szCs w:val="24"/>
        </w:rPr>
        <w:t>请求的广播数据包，请求的</w:t>
      </w:r>
      <w:r w:rsidRPr="00FE4D2C">
        <w:rPr>
          <w:rFonts w:ascii="Segoe UI" w:eastAsia="宋体" w:hAnsi="Segoe UI" w:cs="Segoe UI"/>
          <w:color w:val="24292E"/>
          <w:kern w:val="0"/>
          <w:sz w:val="24"/>
          <w:szCs w:val="24"/>
        </w:rPr>
        <w:t>RARP</w:t>
      </w:r>
      <w:r w:rsidRPr="00FE4D2C">
        <w:rPr>
          <w:rFonts w:ascii="Segoe UI" w:eastAsia="宋体" w:hAnsi="Segoe UI" w:cs="Segoe UI"/>
          <w:color w:val="24292E"/>
          <w:kern w:val="0"/>
          <w:sz w:val="24"/>
          <w:szCs w:val="24"/>
        </w:rPr>
        <w:t>服务器分配一个</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地址。</w:t>
      </w:r>
      <w:r w:rsidRPr="00FE4D2C">
        <w:rPr>
          <w:rFonts w:ascii="Segoe UI" w:eastAsia="宋体" w:hAnsi="Segoe UI" w:cs="Segoe UI"/>
          <w:color w:val="24292E"/>
          <w:kern w:val="0"/>
          <w:sz w:val="24"/>
          <w:szCs w:val="24"/>
        </w:rPr>
        <w:t xml:space="preserve"> 2)</w:t>
      </w:r>
      <w:r w:rsidRPr="00FE4D2C">
        <w:rPr>
          <w:rFonts w:ascii="Segoe UI" w:eastAsia="宋体" w:hAnsi="Segoe UI" w:cs="Segoe UI"/>
          <w:color w:val="24292E"/>
          <w:kern w:val="0"/>
          <w:sz w:val="24"/>
          <w:szCs w:val="24"/>
        </w:rPr>
        <w:t>本地网段上的</w:t>
      </w:r>
      <w:r w:rsidRPr="00FE4D2C">
        <w:rPr>
          <w:rFonts w:ascii="Segoe UI" w:eastAsia="宋体" w:hAnsi="Segoe UI" w:cs="Segoe UI"/>
          <w:color w:val="24292E"/>
          <w:kern w:val="0"/>
          <w:sz w:val="24"/>
          <w:szCs w:val="24"/>
        </w:rPr>
        <w:t>RARP</w:t>
      </w:r>
      <w:r w:rsidRPr="00FE4D2C">
        <w:rPr>
          <w:rFonts w:ascii="Segoe UI" w:eastAsia="宋体" w:hAnsi="Segoe UI" w:cs="Segoe UI"/>
          <w:color w:val="24292E"/>
          <w:kern w:val="0"/>
          <w:sz w:val="24"/>
          <w:szCs w:val="24"/>
        </w:rPr>
        <w:t>服务器收到此请求后，检查其</w:t>
      </w:r>
      <w:r w:rsidRPr="00FE4D2C">
        <w:rPr>
          <w:rFonts w:ascii="Segoe UI" w:eastAsia="宋体" w:hAnsi="Segoe UI" w:cs="Segoe UI"/>
          <w:color w:val="24292E"/>
          <w:kern w:val="0"/>
          <w:sz w:val="24"/>
          <w:szCs w:val="24"/>
        </w:rPr>
        <w:t>RARP</w:t>
      </w:r>
      <w:r w:rsidRPr="00FE4D2C">
        <w:rPr>
          <w:rFonts w:ascii="Segoe UI" w:eastAsia="宋体" w:hAnsi="Segoe UI" w:cs="Segoe UI"/>
          <w:color w:val="24292E"/>
          <w:kern w:val="0"/>
          <w:sz w:val="24"/>
          <w:szCs w:val="24"/>
        </w:rPr>
        <w:t>列表，查找该</w:t>
      </w:r>
      <w:r w:rsidRPr="00FE4D2C">
        <w:rPr>
          <w:rFonts w:ascii="Segoe UI" w:eastAsia="宋体" w:hAnsi="Segoe UI" w:cs="Segoe UI"/>
          <w:color w:val="24292E"/>
          <w:kern w:val="0"/>
          <w:sz w:val="24"/>
          <w:szCs w:val="24"/>
        </w:rPr>
        <w:t>MAC</w:t>
      </w:r>
      <w:r w:rsidRPr="00FE4D2C">
        <w:rPr>
          <w:rFonts w:ascii="Segoe UI" w:eastAsia="宋体" w:hAnsi="Segoe UI" w:cs="Segoe UI"/>
          <w:color w:val="24292E"/>
          <w:kern w:val="0"/>
          <w:sz w:val="24"/>
          <w:szCs w:val="24"/>
        </w:rPr>
        <w:t>地址</w:t>
      </w:r>
      <w:r w:rsidRPr="00FE4D2C">
        <w:rPr>
          <w:rFonts w:ascii="Segoe UI" w:eastAsia="宋体" w:hAnsi="Segoe UI" w:cs="Segoe UI"/>
          <w:color w:val="24292E"/>
          <w:kern w:val="0"/>
          <w:sz w:val="24"/>
          <w:szCs w:val="24"/>
        </w:rPr>
        <w:lastRenderedPageBreak/>
        <w:t>对应的</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地址。</w:t>
      </w:r>
      <w:r w:rsidRPr="00FE4D2C">
        <w:rPr>
          <w:rFonts w:ascii="Segoe UI" w:eastAsia="宋体" w:hAnsi="Segoe UI" w:cs="Segoe UI"/>
          <w:color w:val="24292E"/>
          <w:kern w:val="0"/>
          <w:sz w:val="24"/>
          <w:szCs w:val="24"/>
        </w:rPr>
        <w:t xml:space="preserve"> 3)</w:t>
      </w:r>
      <w:r w:rsidRPr="00FE4D2C">
        <w:rPr>
          <w:rFonts w:ascii="Segoe UI" w:eastAsia="宋体" w:hAnsi="Segoe UI" w:cs="Segoe UI"/>
          <w:color w:val="24292E"/>
          <w:kern w:val="0"/>
          <w:sz w:val="24"/>
          <w:szCs w:val="24"/>
        </w:rPr>
        <w:t>如果存在，</w:t>
      </w:r>
      <w:r w:rsidRPr="00FE4D2C">
        <w:rPr>
          <w:rFonts w:ascii="Segoe UI" w:eastAsia="宋体" w:hAnsi="Segoe UI" w:cs="Segoe UI"/>
          <w:color w:val="24292E"/>
          <w:kern w:val="0"/>
          <w:sz w:val="24"/>
          <w:szCs w:val="24"/>
        </w:rPr>
        <w:t>RARP</w:t>
      </w:r>
      <w:r w:rsidRPr="00FE4D2C">
        <w:rPr>
          <w:rFonts w:ascii="Segoe UI" w:eastAsia="宋体" w:hAnsi="Segoe UI" w:cs="Segoe UI"/>
          <w:color w:val="24292E"/>
          <w:kern w:val="0"/>
          <w:sz w:val="24"/>
          <w:szCs w:val="24"/>
        </w:rPr>
        <w:t>服务器就给源主机发送一个响应数据包并将此</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地址提供给对方主机使用。</w:t>
      </w:r>
      <w:r w:rsidRPr="00FE4D2C">
        <w:rPr>
          <w:rFonts w:ascii="Segoe UI" w:eastAsia="宋体" w:hAnsi="Segoe UI" w:cs="Segoe UI"/>
          <w:color w:val="24292E"/>
          <w:kern w:val="0"/>
          <w:sz w:val="24"/>
          <w:szCs w:val="24"/>
        </w:rPr>
        <w:t xml:space="preserve"> 4)</w:t>
      </w:r>
      <w:r w:rsidRPr="00FE4D2C">
        <w:rPr>
          <w:rFonts w:ascii="Segoe UI" w:eastAsia="宋体" w:hAnsi="Segoe UI" w:cs="Segoe UI"/>
          <w:color w:val="24292E"/>
          <w:kern w:val="0"/>
          <w:sz w:val="24"/>
          <w:szCs w:val="24"/>
        </w:rPr>
        <w:t>如果不存在，</w:t>
      </w:r>
      <w:r w:rsidRPr="00FE4D2C">
        <w:rPr>
          <w:rFonts w:ascii="Segoe UI" w:eastAsia="宋体" w:hAnsi="Segoe UI" w:cs="Segoe UI"/>
          <w:color w:val="24292E"/>
          <w:kern w:val="0"/>
          <w:sz w:val="24"/>
          <w:szCs w:val="24"/>
        </w:rPr>
        <w:t>RARP</w:t>
      </w:r>
      <w:r w:rsidRPr="00FE4D2C">
        <w:rPr>
          <w:rFonts w:ascii="Segoe UI" w:eastAsia="宋体" w:hAnsi="Segoe UI" w:cs="Segoe UI"/>
          <w:color w:val="24292E"/>
          <w:kern w:val="0"/>
          <w:sz w:val="24"/>
          <w:szCs w:val="24"/>
        </w:rPr>
        <w:t>服务器对此不做任何的响应。</w:t>
      </w:r>
      <w:r w:rsidRPr="00FE4D2C">
        <w:rPr>
          <w:rFonts w:ascii="Segoe UI" w:eastAsia="宋体" w:hAnsi="Segoe UI" w:cs="Segoe UI"/>
          <w:color w:val="24292E"/>
          <w:kern w:val="0"/>
          <w:sz w:val="24"/>
          <w:szCs w:val="24"/>
        </w:rPr>
        <w:t xml:space="preserve"> 5)</w:t>
      </w:r>
      <w:r w:rsidRPr="00FE4D2C">
        <w:rPr>
          <w:rFonts w:ascii="Segoe UI" w:eastAsia="宋体" w:hAnsi="Segoe UI" w:cs="Segoe UI"/>
          <w:color w:val="24292E"/>
          <w:kern w:val="0"/>
          <w:sz w:val="24"/>
          <w:szCs w:val="24"/>
        </w:rPr>
        <w:t>源主机收到从</w:t>
      </w:r>
      <w:r w:rsidRPr="00FE4D2C">
        <w:rPr>
          <w:rFonts w:ascii="Segoe UI" w:eastAsia="宋体" w:hAnsi="Segoe UI" w:cs="Segoe UI"/>
          <w:color w:val="24292E"/>
          <w:kern w:val="0"/>
          <w:sz w:val="24"/>
          <w:szCs w:val="24"/>
        </w:rPr>
        <w:t>RARP</w:t>
      </w:r>
      <w:r w:rsidRPr="00FE4D2C">
        <w:rPr>
          <w:rFonts w:ascii="Segoe UI" w:eastAsia="宋体" w:hAnsi="Segoe UI" w:cs="Segoe UI"/>
          <w:color w:val="24292E"/>
          <w:kern w:val="0"/>
          <w:sz w:val="24"/>
          <w:szCs w:val="24"/>
        </w:rPr>
        <w:t>服务器的响应信息，就利用得到的</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地址进行通讯；如果一直没有收到</w:t>
      </w:r>
      <w:r w:rsidRPr="00FE4D2C">
        <w:rPr>
          <w:rFonts w:ascii="Segoe UI" w:eastAsia="宋体" w:hAnsi="Segoe UI" w:cs="Segoe UI"/>
          <w:color w:val="24292E"/>
          <w:kern w:val="0"/>
          <w:sz w:val="24"/>
          <w:szCs w:val="24"/>
        </w:rPr>
        <w:t>RARP</w:t>
      </w:r>
      <w:r w:rsidRPr="00FE4D2C">
        <w:rPr>
          <w:rFonts w:ascii="Segoe UI" w:eastAsia="宋体" w:hAnsi="Segoe UI" w:cs="Segoe UI"/>
          <w:color w:val="24292E"/>
          <w:kern w:val="0"/>
          <w:sz w:val="24"/>
          <w:szCs w:val="24"/>
        </w:rPr>
        <w:t>服务器的响应信息，表示初始化失败</w:t>
      </w:r>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t>了解交换机、路由器、网关的概念，并知道各自的用途</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两者简介：</w:t>
      </w:r>
      <w:r w:rsidRPr="00FE4D2C">
        <w:rPr>
          <w:rFonts w:ascii="Segoe UI" w:eastAsia="宋体" w:hAnsi="Segoe UI" w:cs="Segoe UI"/>
          <w:color w:val="24292E"/>
          <w:kern w:val="0"/>
          <w:sz w:val="24"/>
          <w:szCs w:val="24"/>
        </w:rPr>
        <w:t> </w:t>
      </w:r>
      <w:r w:rsidRPr="00FE4D2C">
        <w:rPr>
          <w:rFonts w:ascii="Segoe UI" w:eastAsia="宋体" w:hAnsi="Segoe UI" w:cs="Segoe UI"/>
          <w:b/>
          <w:bCs/>
          <w:color w:val="24292E"/>
          <w:kern w:val="0"/>
          <w:sz w:val="24"/>
          <w:szCs w:val="24"/>
        </w:rPr>
        <w:t>路由器</w:t>
      </w:r>
      <w:r w:rsidRPr="00FE4D2C">
        <w:rPr>
          <w:rFonts w:ascii="Segoe UI" w:eastAsia="宋体" w:hAnsi="Segoe UI" w:cs="Segoe UI"/>
          <w:color w:val="24292E"/>
          <w:kern w:val="0"/>
          <w:sz w:val="24"/>
          <w:szCs w:val="24"/>
        </w:rPr>
        <w:t>是具有多个输入输出端口的专用计算机，</w:t>
      </w:r>
      <w:r w:rsidRPr="00FE4D2C">
        <w:rPr>
          <w:rFonts w:ascii="Segoe UI" w:eastAsia="宋体" w:hAnsi="Segoe UI" w:cs="Segoe UI"/>
          <w:b/>
          <w:bCs/>
          <w:color w:val="24292E"/>
          <w:kern w:val="0"/>
          <w:sz w:val="24"/>
          <w:szCs w:val="24"/>
        </w:rPr>
        <w:t>其任务是连接不同的网络并完成路由转发</w:t>
      </w:r>
      <w:r w:rsidRPr="00FE4D2C">
        <w:rPr>
          <w:rFonts w:ascii="Segoe UI" w:eastAsia="宋体" w:hAnsi="Segoe UI" w:cs="Segoe UI"/>
          <w:color w:val="24292E"/>
          <w:kern w:val="0"/>
          <w:sz w:val="24"/>
          <w:szCs w:val="24"/>
        </w:rPr>
        <w:t>。当源主机向目标主机发送数据报时，路由器先检查源主机与目标主机是否连接在一个网络上。如果源主机和目标主机在一个网络上则直接交付而无需通过路由器。但如果源主机和目标主机不在同一个网络上，则路由器转发表指出路由将数据报转发给下一个路由器，即间接交付。路由器隔离了广播域。</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b/>
          <w:bCs/>
          <w:color w:val="24292E"/>
          <w:kern w:val="0"/>
          <w:sz w:val="24"/>
          <w:szCs w:val="24"/>
        </w:rPr>
        <w:t>交换机</w:t>
      </w:r>
      <w:r w:rsidRPr="00FE4D2C">
        <w:rPr>
          <w:rFonts w:ascii="Segoe UI" w:eastAsia="宋体" w:hAnsi="Segoe UI" w:cs="Segoe UI"/>
          <w:color w:val="24292E"/>
          <w:kern w:val="0"/>
          <w:sz w:val="24"/>
          <w:szCs w:val="24"/>
        </w:rPr>
        <w:t>：是多个端口的网桥，工作在数据链路上，</w:t>
      </w:r>
      <w:r w:rsidRPr="00FE4D2C">
        <w:rPr>
          <w:rFonts w:ascii="Segoe UI" w:eastAsia="宋体" w:hAnsi="Segoe UI" w:cs="Segoe UI"/>
          <w:b/>
          <w:bCs/>
          <w:color w:val="24292E"/>
          <w:kern w:val="0"/>
          <w:sz w:val="24"/>
          <w:szCs w:val="24"/>
        </w:rPr>
        <w:t>将两个或多个以太网连接起来成为更大的以太网。它能将网络分成小的冲突域，为每个工作站提供更高的带宽</w:t>
      </w:r>
      <w:r w:rsidRPr="00FE4D2C">
        <w:rPr>
          <w:rFonts w:ascii="Segoe UI" w:eastAsia="宋体" w:hAnsi="Segoe UI" w:cs="Segoe UI"/>
          <w:color w:val="24292E"/>
          <w:kern w:val="0"/>
          <w:sz w:val="24"/>
          <w:szCs w:val="24"/>
        </w:rPr>
        <w:t>。其原理是，检测从以太端口来的数据帧的源和目的地的</w:t>
      </w:r>
      <w:r w:rsidRPr="00FE4D2C">
        <w:rPr>
          <w:rFonts w:ascii="Segoe UI" w:eastAsia="宋体" w:hAnsi="Segoe UI" w:cs="Segoe UI"/>
          <w:color w:val="24292E"/>
          <w:kern w:val="0"/>
          <w:sz w:val="24"/>
          <w:szCs w:val="24"/>
        </w:rPr>
        <w:t>MAC</w:t>
      </w:r>
      <w:r w:rsidRPr="00FE4D2C">
        <w:rPr>
          <w:rFonts w:ascii="Segoe UI" w:eastAsia="宋体" w:hAnsi="Segoe UI" w:cs="Segoe UI"/>
          <w:color w:val="24292E"/>
          <w:kern w:val="0"/>
          <w:sz w:val="24"/>
          <w:szCs w:val="24"/>
        </w:rPr>
        <w:t>地址，然后与系统内部的动态查找表进行比较。若数据帧的</w:t>
      </w:r>
      <w:r w:rsidRPr="00FE4D2C">
        <w:rPr>
          <w:rFonts w:ascii="Segoe UI" w:eastAsia="宋体" w:hAnsi="Segoe UI" w:cs="Segoe UI"/>
          <w:color w:val="24292E"/>
          <w:kern w:val="0"/>
          <w:sz w:val="24"/>
          <w:szCs w:val="24"/>
        </w:rPr>
        <w:t>MAC</w:t>
      </w:r>
      <w:r w:rsidRPr="00FE4D2C">
        <w:rPr>
          <w:rFonts w:ascii="Segoe UI" w:eastAsia="宋体" w:hAnsi="Segoe UI" w:cs="Segoe UI"/>
          <w:color w:val="24292E"/>
          <w:kern w:val="0"/>
          <w:sz w:val="24"/>
          <w:szCs w:val="24"/>
        </w:rPr>
        <w:t>地址不在查找表中，则将该地址加入查找表中，并将数据帧发送给相应的端口。</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区别：</w:t>
      </w:r>
      <w:r w:rsidRPr="00FE4D2C">
        <w:rPr>
          <w:rFonts w:ascii="Segoe UI" w:eastAsia="宋体" w:hAnsi="Segoe UI" w:cs="Segoe UI"/>
          <w:color w:val="24292E"/>
          <w:kern w:val="0"/>
          <w:sz w:val="24"/>
          <w:szCs w:val="24"/>
        </w:rPr>
        <w:t> </w:t>
      </w:r>
      <w:r w:rsidRPr="00FE4D2C">
        <w:rPr>
          <w:rFonts w:ascii="Segoe UI" w:eastAsia="宋体" w:hAnsi="Segoe UI" w:cs="Segoe UI"/>
          <w:b/>
          <w:bCs/>
          <w:color w:val="24292E"/>
          <w:kern w:val="0"/>
          <w:sz w:val="24"/>
          <w:szCs w:val="24"/>
        </w:rPr>
        <w:t>路由器</w:t>
      </w:r>
      <w:r w:rsidRPr="00FE4D2C">
        <w:rPr>
          <w:rFonts w:ascii="Segoe UI" w:eastAsia="宋体" w:hAnsi="Segoe UI" w:cs="Segoe UI"/>
          <w:color w:val="24292E"/>
          <w:kern w:val="0"/>
          <w:sz w:val="24"/>
          <w:szCs w:val="24"/>
        </w:rPr>
        <w:t>：工作在网络层，是能够连接不同的广域网形成更大的广域网。连接的是异构网络。根据</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地址转发。</w:t>
      </w:r>
      <w:r w:rsidRPr="00FE4D2C">
        <w:rPr>
          <w:rFonts w:ascii="Segoe UI" w:eastAsia="宋体" w:hAnsi="Segoe UI" w:cs="Segoe UI"/>
          <w:color w:val="24292E"/>
          <w:kern w:val="0"/>
          <w:sz w:val="24"/>
          <w:szCs w:val="24"/>
        </w:rPr>
        <w:t> </w:t>
      </w:r>
      <w:r w:rsidRPr="00FE4D2C">
        <w:rPr>
          <w:rFonts w:ascii="Segoe UI" w:eastAsia="宋体" w:hAnsi="Segoe UI" w:cs="Segoe UI"/>
          <w:b/>
          <w:bCs/>
          <w:color w:val="24292E"/>
          <w:kern w:val="0"/>
          <w:sz w:val="24"/>
          <w:szCs w:val="24"/>
        </w:rPr>
        <w:t>交换机</w:t>
      </w:r>
      <w:r w:rsidRPr="00FE4D2C">
        <w:rPr>
          <w:rFonts w:ascii="Segoe UI" w:eastAsia="宋体" w:hAnsi="Segoe UI" w:cs="Segoe UI"/>
          <w:color w:val="24292E"/>
          <w:kern w:val="0"/>
          <w:sz w:val="24"/>
          <w:szCs w:val="24"/>
        </w:rPr>
        <w:t>：工作在数据链路层，是将以太网连接形成更大的以太网，同一个网络。根据</w:t>
      </w:r>
      <w:r w:rsidRPr="00FE4D2C">
        <w:rPr>
          <w:rFonts w:ascii="Segoe UI" w:eastAsia="宋体" w:hAnsi="Segoe UI" w:cs="Segoe UI"/>
          <w:color w:val="24292E"/>
          <w:kern w:val="0"/>
          <w:sz w:val="24"/>
          <w:szCs w:val="24"/>
        </w:rPr>
        <w:t>MAC</w:t>
      </w:r>
      <w:r w:rsidRPr="00FE4D2C">
        <w:rPr>
          <w:rFonts w:ascii="Segoe UI" w:eastAsia="宋体" w:hAnsi="Segoe UI" w:cs="Segoe UI"/>
          <w:color w:val="24292E"/>
          <w:kern w:val="0"/>
          <w:sz w:val="24"/>
          <w:szCs w:val="24"/>
        </w:rPr>
        <w:t>地址进行转发。</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网关</w:t>
      </w:r>
      <w:r w:rsidRPr="00FE4D2C">
        <w:rPr>
          <w:rFonts w:ascii="Segoe UI" w:eastAsia="宋体" w:hAnsi="Segoe UI" w:cs="Segoe UI"/>
          <w:color w:val="24292E"/>
          <w:kern w:val="0"/>
          <w:sz w:val="24"/>
          <w:szCs w:val="24"/>
        </w:rPr>
        <w:t>(Gateway)**</w:t>
      </w:r>
      <w:r w:rsidRPr="00FE4D2C">
        <w:rPr>
          <w:rFonts w:ascii="Segoe UI" w:eastAsia="宋体" w:hAnsi="Segoe UI" w:cs="Segoe UI"/>
          <w:color w:val="24292E"/>
          <w:kern w:val="0"/>
          <w:sz w:val="24"/>
          <w:szCs w:val="24"/>
        </w:rPr>
        <w:t>又称网间连接器、协议转换器。网关在网络层以上实现网络互连，是最复杂的网络互连设备，</w:t>
      </w:r>
      <w:r w:rsidRPr="00FE4D2C">
        <w:rPr>
          <w:rFonts w:ascii="Segoe UI" w:eastAsia="宋体" w:hAnsi="Segoe UI" w:cs="Segoe UI"/>
          <w:b/>
          <w:bCs/>
          <w:color w:val="24292E"/>
          <w:kern w:val="0"/>
          <w:sz w:val="24"/>
          <w:szCs w:val="24"/>
        </w:rPr>
        <w:t>仅用于两个高层协议不同的网络互连</w:t>
      </w:r>
      <w:r w:rsidRPr="00FE4D2C">
        <w:rPr>
          <w:rFonts w:ascii="Segoe UI" w:eastAsia="宋体" w:hAnsi="Segoe UI" w:cs="Segoe UI"/>
          <w:color w:val="24292E"/>
          <w:kern w:val="0"/>
          <w:sz w:val="24"/>
          <w:szCs w:val="24"/>
        </w:rPr>
        <w:t>。网关既可以用于广域网互连，也可以用于局域网互连。</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网关是一种充当转换重任的计算机系统或设备。使用在不同的通信协议、数据格式或语言，甚至体系结构完全不同的两种系统之间，网关是一个翻译器。</w:t>
      </w:r>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lastRenderedPageBreak/>
        <w:t xml:space="preserve">OSI </w:t>
      </w:r>
      <w:r w:rsidRPr="00FE4D2C">
        <w:rPr>
          <w:rFonts w:ascii="Segoe UI" w:eastAsia="宋体" w:hAnsi="Segoe UI" w:cs="Segoe UI"/>
          <w:b/>
          <w:bCs/>
          <w:color w:val="24292E"/>
          <w:kern w:val="0"/>
          <w:sz w:val="36"/>
          <w:szCs w:val="36"/>
        </w:rPr>
        <w:t>和</w:t>
      </w:r>
      <w:r w:rsidRPr="00FE4D2C">
        <w:rPr>
          <w:rFonts w:ascii="Segoe UI" w:eastAsia="宋体" w:hAnsi="Segoe UI" w:cs="Segoe UI"/>
          <w:b/>
          <w:bCs/>
          <w:color w:val="24292E"/>
          <w:kern w:val="0"/>
          <w:sz w:val="36"/>
          <w:szCs w:val="36"/>
        </w:rPr>
        <w:t>TCP/IP</w:t>
      </w:r>
      <w:r w:rsidRPr="00FE4D2C">
        <w:rPr>
          <w:rFonts w:ascii="Segoe UI" w:eastAsia="宋体" w:hAnsi="Segoe UI" w:cs="Segoe UI"/>
          <w:b/>
          <w:bCs/>
          <w:color w:val="24292E"/>
          <w:kern w:val="0"/>
          <w:sz w:val="36"/>
          <w:szCs w:val="36"/>
        </w:rPr>
        <w:t>的区别</w:t>
      </w:r>
    </w:p>
    <w:p w:rsidR="00FE4D2C" w:rsidRPr="00FE4D2C" w:rsidRDefault="00FE4D2C" w:rsidP="00FE4D2C">
      <w:pPr>
        <w:widowControl/>
        <w:numPr>
          <w:ilvl w:val="0"/>
          <w:numId w:val="1"/>
        </w:numPr>
        <w:spacing w:before="100" w:beforeAutospacing="1"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OSI</w:t>
      </w:r>
      <w:r w:rsidRPr="00FE4D2C">
        <w:rPr>
          <w:rFonts w:ascii="Segoe UI" w:eastAsia="宋体" w:hAnsi="Segoe UI" w:cs="Segoe UI"/>
          <w:color w:val="24292E"/>
          <w:kern w:val="0"/>
          <w:sz w:val="24"/>
          <w:szCs w:val="24"/>
        </w:rPr>
        <w:t>精确定义了服务、协议和接口，符合</w:t>
      </w:r>
      <w:r w:rsidRPr="00FE4D2C">
        <w:rPr>
          <w:rFonts w:ascii="Segoe UI" w:eastAsia="宋体" w:hAnsi="Segoe UI" w:cs="Segoe UI"/>
          <w:b/>
          <w:bCs/>
          <w:color w:val="24292E"/>
          <w:kern w:val="0"/>
          <w:sz w:val="24"/>
          <w:szCs w:val="24"/>
        </w:rPr>
        <w:t>面向对象</w:t>
      </w:r>
      <w:r w:rsidRPr="00FE4D2C">
        <w:rPr>
          <w:rFonts w:ascii="Segoe UI" w:eastAsia="宋体" w:hAnsi="Segoe UI" w:cs="Segoe UI"/>
          <w:color w:val="24292E"/>
          <w:kern w:val="0"/>
          <w:sz w:val="24"/>
          <w:szCs w:val="24"/>
        </w:rPr>
        <w:t>程序设计思想。而</w:t>
      </w:r>
      <w:r w:rsidRPr="00FE4D2C">
        <w:rPr>
          <w:rFonts w:ascii="Segoe UI" w:eastAsia="宋体" w:hAnsi="Segoe UI" w:cs="Segoe UI"/>
          <w:color w:val="24292E"/>
          <w:kern w:val="0"/>
          <w:sz w:val="24"/>
          <w:szCs w:val="24"/>
        </w:rPr>
        <w:t>TCP/IP</w:t>
      </w:r>
      <w:r w:rsidRPr="00FE4D2C">
        <w:rPr>
          <w:rFonts w:ascii="Segoe UI" w:eastAsia="宋体" w:hAnsi="Segoe UI" w:cs="Segoe UI"/>
          <w:color w:val="24292E"/>
          <w:kern w:val="0"/>
          <w:sz w:val="24"/>
          <w:szCs w:val="24"/>
        </w:rPr>
        <w:t>在这些概念上没有明确区分。</w:t>
      </w:r>
    </w:p>
    <w:p w:rsidR="00FE4D2C" w:rsidRPr="00FE4D2C" w:rsidRDefault="00FE4D2C" w:rsidP="00FE4D2C">
      <w:pPr>
        <w:widowControl/>
        <w:numPr>
          <w:ilvl w:val="0"/>
          <w:numId w:val="1"/>
        </w:numPr>
        <w:spacing w:before="60"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OSI</w:t>
      </w:r>
      <w:r w:rsidRPr="00FE4D2C">
        <w:rPr>
          <w:rFonts w:ascii="Segoe UI" w:eastAsia="宋体" w:hAnsi="Segoe UI" w:cs="Segoe UI"/>
          <w:color w:val="24292E"/>
          <w:kern w:val="0"/>
          <w:sz w:val="24"/>
          <w:szCs w:val="24"/>
        </w:rPr>
        <w:t>在产生协议之前没有偏向任何特定的协议，通用性良好，但如果设计没有太多经验就不知道将哪些功能放到哪一层。</w:t>
      </w:r>
      <w:r w:rsidRPr="00FE4D2C">
        <w:rPr>
          <w:rFonts w:ascii="Segoe UI" w:eastAsia="宋体" w:hAnsi="Segoe UI" w:cs="Segoe UI"/>
          <w:color w:val="24292E"/>
          <w:kern w:val="0"/>
          <w:sz w:val="24"/>
          <w:szCs w:val="24"/>
        </w:rPr>
        <w:t>TCP/IP,</w:t>
      </w:r>
      <w:r w:rsidRPr="00FE4D2C">
        <w:rPr>
          <w:rFonts w:ascii="Segoe UI" w:eastAsia="宋体" w:hAnsi="Segoe UI" w:cs="Segoe UI"/>
          <w:color w:val="24292E"/>
          <w:kern w:val="0"/>
          <w:sz w:val="24"/>
          <w:szCs w:val="24"/>
        </w:rPr>
        <w:t>首先出现协议，模型实际上是对已有协议的描述。因此不会出现协议不能匹配的模式。</w:t>
      </w:r>
    </w:p>
    <w:p w:rsidR="00FE4D2C" w:rsidRPr="00FE4D2C" w:rsidRDefault="00FE4D2C" w:rsidP="00FE4D2C">
      <w:pPr>
        <w:widowControl/>
        <w:numPr>
          <w:ilvl w:val="0"/>
          <w:numId w:val="1"/>
        </w:numPr>
        <w:spacing w:before="60"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TCP/IP</w:t>
      </w:r>
      <w:r w:rsidRPr="00FE4D2C">
        <w:rPr>
          <w:rFonts w:ascii="Segoe UI" w:eastAsia="宋体" w:hAnsi="Segoe UI" w:cs="Segoe UI"/>
          <w:color w:val="24292E"/>
          <w:kern w:val="0"/>
          <w:sz w:val="24"/>
          <w:szCs w:val="24"/>
        </w:rPr>
        <w:t>考虑了异构网的互联问题，而</w:t>
      </w:r>
      <w:r w:rsidRPr="00FE4D2C">
        <w:rPr>
          <w:rFonts w:ascii="Segoe UI" w:eastAsia="宋体" w:hAnsi="Segoe UI" w:cs="Segoe UI"/>
          <w:color w:val="24292E"/>
          <w:kern w:val="0"/>
          <w:sz w:val="24"/>
          <w:szCs w:val="24"/>
        </w:rPr>
        <w:t>OSI</w:t>
      </w:r>
      <w:r w:rsidRPr="00FE4D2C">
        <w:rPr>
          <w:rFonts w:ascii="Segoe UI" w:eastAsia="宋体" w:hAnsi="Segoe UI" w:cs="Segoe UI"/>
          <w:color w:val="24292E"/>
          <w:kern w:val="0"/>
          <w:sz w:val="24"/>
          <w:szCs w:val="24"/>
        </w:rPr>
        <w:t>只考虑用一种标准的公用数据网将各种不同系统互连。</w:t>
      </w:r>
    </w:p>
    <w:p w:rsidR="00FE4D2C" w:rsidRPr="00FE4D2C" w:rsidRDefault="00FE4D2C" w:rsidP="00FE4D2C">
      <w:pPr>
        <w:widowControl/>
        <w:numPr>
          <w:ilvl w:val="0"/>
          <w:numId w:val="1"/>
        </w:numPr>
        <w:spacing w:before="60"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OSI</w:t>
      </w:r>
      <w:r w:rsidRPr="00FE4D2C">
        <w:rPr>
          <w:rFonts w:ascii="Segoe UI" w:eastAsia="宋体" w:hAnsi="Segoe UI" w:cs="Segoe UI"/>
          <w:color w:val="24292E"/>
          <w:kern w:val="0"/>
          <w:sz w:val="24"/>
          <w:szCs w:val="24"/>
        </w:rPr>
        <w:t>在网络层支持无连接和面向连接的通信，但在传输层仅有面向连接通信。而</w:t>
      </w:r>
      <w:r w:rsidRPr="00FE4D2C">
        <w:rPr>
          <w:rFonts w:ascii="Segoe UI" w:eastAsia="宋体" w:hAnsi="Segoe UI" w:cs="Segoe UI"/>
          <w:color w:val="24292E"/>
          <w:kern w:val="0"/>
          <w:sz w:val="24"/>
          <w:szCs w:val="24"/>
        </w:rPr>
        <w:t>TCP/IP</w:t>
      </w:r>
      <w:r w:rsidRPr="00FE4D2C">
        <w:rPr>
          <w:rFonts w:ascii="Segoe UI" w:eastAsia="宋体" w:hAnsi="Segoe UI" w:cs="Segoe UI"/>
          <w:color w:val="24292E"/>
          <w:kern w:val="0"/>
          <w:sz w:val="24"/>
          <w:szCs w:val="24"/>
        </w:rPr>
        <w:t>则相反，在网际层仅有无连接服务，在传输层支持无连接和面向连接两种模式。</w:t>
      </w:r>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t>TCP</w:t>
      </w:r>
      <w:r w:rsidRPr="00FE4D2C">
        <w:rPr>
          <w:rFonts w:ascii="Segoe UI" w:eastAsia="宋体" w:hAnsi="Segoe UI" w:cs="Segoe UI"/>
          <w:b/>
          <w:bCs/>
          <w:color w:val="24292E"/>
          <w:kern w:val="0"/>
          <w:sz w:val="36"/>
          <w:szCs w:val="36"/>
        </w:rPr>
        <w:t>与</w:t>
      </w:r>
      <w:r w:rsidRPr="00FE4D2C">
        <w:rPr>
          <w:rFonts w:ascii="Segoe UI" w:eastAsia="宋体" w:hAnsi="Segoe UI" w:cs="Segoe UI"/>
          <w:b/>
          <w:bCs/>
          <w:color w:val="24292E"/>
          <w:kern w:val="0"/>
          <w:sz w:val="36"/>
          <w:szCs w:val="36"/>
        </w:rPr>
        <w:t>UDP</w:t>
      </w:r>
      <w:r w:rsidRPr="00FE4D2C">
        <w:rPr>
          <w:rFonts w:ascii="Segoe UI" w:eastAsia="宋体" w:hAnsi="Segoe UI" w:cs="Segoe UI"/>
          <w:b/>
          <w:bCs/>
          <w:color w:val="24292E"/>
          <w:kern w:val="0"/>
          <w:sz w:val="36"/>
          <w:szCs w:val="36"/>
        </w:rPr>
        <w:t>的区别</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1</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TCP</w:t>
      </w:r>
      <w:r w:rsidRPr="00FE4D2C">
        <w:rPr>
          <w:rFonts w:ascii="Segoe UI" w:eastAsia="宋体" w:hAnsi="Segoe UI" w:cs="Segoe UI"/>
          <w:b/>
          <w:bCs/>
          <w:color w:val="24292E"/>
          <w:kern w:val="0"/>
          <w:sz w:val="24"/>
          <w:szCs w:val="24"/>
        </w:rPr>
        <w:t>面向连接</w:t>
      </w:r>
      <w:r w:rsidRPr="00FE4D2C">
        <w:rPr>
          <w:rFonts w:ascii="Segoe UI" w:eastAsia="宋体" w:hAnsi="Segoe UI" w:cs="Segoe UI"/>
          <w:color w:val="24292E"/>
          <w:kern w:val="0"/>
          <w:sz w:val="24"/>
          <w:szCs w:val="24"/>
        </w:rPr>
        <w:t>（如打电话要先拨号建立连接）</w:t>
      </w:r>
      <w:r w:rsidRPr="00FE4D2C">
        <w:rPr>
          <w:rFonts w:ascii="Segoe UI" w:eastAsia="宋体" w:hAnsi="Segoe UI" w:cs="Segoe UI"/>
          <w:color w:val="24292E"/>
          <w:kern w:val="0"/>
          <w:sz w:val="24"/>
          <w:szCs w:val="24"/>
        </w:rPr>
        <w:t>;UDP</w:t>
      </w:r>
      <w:r w:rsidRPr="00FE4D2C">
        <w:rPr>
          <w:rFonts w:ascii="Segoe UI" w:eastAsia="宋体" w:hAnsi="Segoe UI" w:cs="Segoe UI"/>
          <w:color w:val="24292E"/>
          <w:kern w:val="0"/>
          <w:sz w:val="24"/>
          <w:szCs w:val="24"/>
        </w:rPr>
        <w:t>是</w:t>
      </w:r>
      <w:r w:rsidRPr="00FE4D2C">
        <w:rPr>
          <w:rFonts w:ascii="Segoe UI" w:eastAsia="宋体" w:hAnsi="Segoe UI" w:cs="Segoe UI"/>
          <w:b/>
          <w:bCs/>
          <w:color w:val="24292E"/>
          <w:kern w:val="0"/>
          <w:sz w:val="24"/>
          <w:szCs w:val="24"/>
        </w:rPr>
        <w:t>无连接的</w:t>
      </w:r>
      <w:r w:rsidRPr="00FE4D2C">
        <w:rPr>
          <w:rFonts w:ascii="Segoe UI" w:eastAsia="宋体" w:hAnsi="Segoe UI" w:cs="Segoe UI"/>
          <w:color w:val="24292E"/>
          <w:kern w:val="0"/>
          <w:sz w:val="24"/>
          <w:szCs w:val="24"/>
        </w:rPr>
        <w:t>，即发送数据之前不需要建立连接</w:t>
      </w:r>
      <w:r w:rsidRPr="00FE4D2C">
        <w:rPr>
          <w:rFonts w:ascii="Segoe UI" w:eastAsia="宋体" w:hAnsi="Segoe UI" w:cs="Segoe UI"/>
          <w:color w:val="24292E"/>
          <w:kern w:val="0"/>
          <w:sz w:val="24"/>
          <w:szCs w:val="24"/>
        </w:rPr>
        <w:t xml:space="preserve"> 2</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提供可靠</w:t>
      </w:r>
      <w:r w:rsidRPr="00FE4D2C">
        <w:rPr>
          <w:rFonts w:ascii="Segoe UI" w:eastAsia="宋体" w:hAnsi="Segoe UI" w:cs="Segoe UI"/>
          <w:b/>
          <w:bCs/>
          <w:color w:val="24292E"/>
          <w:kern w:val="0"/>
          <w:sz w:val="24"/>
          <w:szCs w:val="24"/>
        </w:rPr>
        <w:t>全双功</w:t>
      </w:r>
      <w:r w:rsidRPr="00FE4D2C">
        <w:rPr>
          <w:rFonts w:ascii="Segoe UI" w:eastAsia="宋体" w:hAnsi="Segoe UI" w:cs="Segoe UI"/>
          <w:color w:val="24292E"/>
          <w:kern w:val="0"/>
          <w:sz w:val="24"/>
          <w:szCs w:val="24"/>
        </w:rPr>
        <w:t>的通信服务。</w:t>
      </w:r>
      <w:r w:rsidRPr="00FE4D2C">
        <w:rPr>
          <w:rFonts w:ascii="Segoe UI" w:eastAsia="宋体" w:hAnsi="Segoe UI" w:cs="Segoe UI"/>
          <w:color w:val="24292E"/>
          <w:kern w:val="0"/>
          <w:sz w:val="24"/>
          <w:szCs w:val="24"/>
        </w:rPr>
        <w:t>UDP</w:t>
      </w:r>
      <w:r w:rsidRPr="00FE4D2C">
        <w:rPr>
          <w:rFonts w:ascii="Segoe UI" w:eastAsia="宋体" w:hAnsi="Segoe UI" w:cs="Segoe UI"/>
          <w:color w:val="24292E"/>
          <w:kern w:val="0"/>
          <w:sz w:val="24"/>
          <w:szCs w:val="24"/>
        </w:rPr>
        <w:t>是半双功，只能单向传播。</w:t>
      </w:r>
      <w:r w:rsidRPr="00FE4D2C">
        <w:rPr>
          <w:rFonts w:ascii="Segoe UI" w:eastAsia="宋体" w:hAnsi="Segoe UI" w:cs="Segoe UI"/>
          <w:color w:val="24292E"/>
          <w:kern w:val="0"/>
          <w:sz w:val="24"/>
          <w:szCs w:val="24"/>
        </w:rPr>
        <w:t xml:space="preserve"> 3</w:t>
      </w:r>
      <w:r w:rsidRPr="00FE4D2C">
        <w:rPr>
          <w:rFonts w:ascii="Segoe UI" w:eastAsia="宋体" w:hAnsi="Segoe UI" w:cs="Segoe UI"/>
          <w:color w:val="24292E"/>
          <w:kern w:val="0"/>
          <w:sz w:val="24"/>
          <w:szCs w:val="24"/>
        </w:rPr>
        <w:t>、通过</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连接可靠传送的数据，</w:t>
      </w:r>
      <w:r w:rsidRPr="00FE4D2C">
        <w:rPr>
          <w:rFonts w:ascii="Segoe UI" w:eastAsia="宋体" w:hAnsi="Segoe UI" w:cs="Segoe UI"/>
          <w:b/>
          <w:bCs/>
          <w:color w:val="24292E"/>
          <w:kern w:val="0"/>
          <w:sz w:val="24"/>
          <w:szCs w:val="24"/>
        </w:rPr>
        <w:t>可靠的</w:t>
      </w:r>
      <w:r w:rsidRPr="00FE4D2C">
        <w:rPr>
          <w:rFonts w:ascii="Segoe UI" w:eastAsia="宋体" w:hAnsi="Segoe UI" w:cs="Segoe UI"/>
          <w:color w:val="24292E"/>
          <w:kern w:val="0"/>
          <w:sz w:val="24"/>
          <w:szCs w:val="24"/>
        </w:rPr>
        <w:t>、无差错，不丢失，不重复，且按序到达</w:t>
      </w:r>
      <w:r w:rsidRPr="00FE4D2C">
        <w:rPr>
          <w:rFonts w:ascii="Segoe UI" w:eastAsia="宋体" w:hAnsi="Segoe UI" w:cs="Segoe UI"/>
          <w:color w:val="24292E"/>
          <w:kern w:val="0"/>
          <w:sz w:val="24"/>
          <w:szCs w:val="24"/>
        </w:rPr>
        <w:t>;UDP</w:t>
      </w:r>
      <w:r w:rsidRPr="00FE4D2C">
        <w:rPr>
          <w:rFonts w:ascii="Segoe UI" w:eastAsia="宋体" w:hAnsi="Segoe UI" w:cs="Segoe UI"/>
          <w:color w:val="24292E"/>
          <w:kern w:val="0"/>
          <w:sz w:val="24"/>
          <w:szCs w:val="24"/>
        </w:rPr>
        <w:t>则是</w:t>
      </w:r>
      <w:r w:rsidRPr="00FE4D2C">
        <w:rPr>
          <w:rFonts w:ascii="Segoe UI" w:eastAsia="宋体" w:hAnsi="Segoe UI" w:cs="Segoe UI"/>
          <w:b/>
          <w:bCs/>
          <w:color w:val="24292E"/>
          <w:kern w:val="0"/>
          <w:sz w:val="24"/>
          <w:szCs w:val="24"/>
        </w:rPr>
        <w:t>不可靠信道</w:t>
      </w:r>
      <w:r w:rsidRPr="00FE4D2C">
        <w:rPr>
          <w:rFonts w:ascii="Segoe UI" w:eastAsia="宋体" w:hAnsi="Segoe UI" w:cs="Segoe UI"/>
          <w:color w:val="24292E"/>
          <w:kern w:val="0"/>
          <w:sz w:val="24"/>
          <w:szCs w:val="24"/>
        </w:rPr>
        <w:t>，尽最大努力交付，即不保证可靠交付</w:t>
      </w:r>
      <w:r w:rsidRPr="00FE4D2C">
        <w:rPr>
          <w:rFonts w:ascii="Segoe UI" w:eastAsia="宋体" w:hAnsi="Segoe UI" w:cs="Segoe UI"/>
          <w:color w:val="24292E"/>
          <w:kern w:val="0"/>
          <w:sz w:val="24"/>
          <w:szCs w:val="24"/>
        </w:rPr>
        <w:t>. 4</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TCP</w:t>
      </w:r>
      <w:r w:rsidRPr="00FE4D2C">
        <w:rPr>
          <w:rFonts w:ascii="Segoe UI" w:eastAsia="宋体" w:hAnsi="Segoe UI" w:cs="Segoe UI"/>
          <w:b/>
          <w:bCs/>
          <w:color w:val="24292E"/>
          <w:kern w:val="0"/>
          <w:sz w:val="24"/>
          <w:szCs w:val="24"/>
        </w:rPr>
        <w:t>面向字节流</w:t>
      </w:r>
      <w:r w:rsidRPr="00FE4D2C">
        <w:rPr>
          <w:rFonts w:ascii="Segoe UI" w:eastAsia="宋体" w:hAnsi="Segoe UI" w:cs="Segoe UI"/>
          <w:color w:val="24292E"/>
          <w:kern w:val="0"/>
          <w:sz w:val="24"/>
          <w:szCs w:val="24"/>
        </w:rPr>
        <w:t>，实际上是</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把数据看成一连串无结构的字节流</w:t>
      </w:r>
      <w:r w:rsidRPr="00FE4D2C">
        <w:rPr>
          <w:rFonts w:ascii="Segoe UI" w:eastAsia="宋体" w:hAnsi="Segoe UI" w:cs="Segoe UI"/>
          <w:color w:val="24292E"/>
          <w:kern w:val="0"/>
          <w:sz w:val="24"/>
          <w:szCs w:val="24"/>
        </w:rPr>
        <w:t>;UDP</w:t>
      </w:r>
      <w:r w:rsidRPr="00FE4D2C">
        <w:rPr>
          <w:rFonts w:ascii="Segoe UI" w:eastAsia="宋体" w:hAnsi="Segoe UI" w:cs="Segoe UI"/>
          <w:color w:val="24292E"/>
          <w:kern w:val="0"/>
          <w:sz w:val="24"/>
          <w:szCs w:val="24"/>
        </w:rPr>
        <w:t>是</w:t>
      </w:r>
      <w:r w:rsidRPr="00FE4D2C">
        <w:rPr>
          <w:rFonts w:ascii="Segoe UI" w:eastAsia="宋体" w:hAnsi="Segoe UI" w:cs="Segoe UI"/>
          <w:b/>
          <w:bCs/>
          <w:color w:val="24292E"/>
          <w:kern w:val="0"/>
          <w:sz w:val="24"/>
          <w:szCs w:val="24"/>
        </w:rPr>
        <w:t>面向报文</w:t>
      </w:r>
      <w:r w:rsidRPr="00FE4D2C">
        <w:rPr>
          <w:rFonts w:ascii="Segoe UI" w:eastAsia="宋体" w:hAnsi="Segoe UI" w:cs="Segoe UI"/>
          <w:color w:val="24292E"/>
          <w:kern w:val="0"/>
          <w:sz w:val="24"/>
          <w:szCs w:val="24"/>
        </w:rPr>
        <w:t>的．</w:t>
      </w:r>
      <w:r w:rsidRPr="00FE4D2C">
        <w:rPr>
          <w:rFonts w:ascii="Segoe UI" w:eastAsia="宋体" w:hAnsi="Segoe UI" w:cs="Segoe UI"/>
          <w:color w:val="24292E"/>
          <w:kern w:val="0"/>
          <w:sz w:val="24"/>
          <w:szCs w:val="24"/>
        </w:rPr>
        <w:t xml:space="preserve"> 5</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具有</w:t>
      </w:r>
      <w:r w:rsidRPr="00FE4D2C">
        <w:rPr>
          <w:rFonts w:ascii="Segoe UI" w:eastAsia="宋体" w:hAnsi="Segoe UI" w:cs="Segoe UI"/>
          <w:b/>
          <w:bCs/>
          <w:color w:val="24292E"/>
          <w:kern w:val="0"/>
          <w:sz w:val="24"/>
          <w:szCs w:val="24"/>
        </w:rPr>
        <w:t>拥塞控制</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UDP</w:t>
      </w:r>
      <w:r w:rsidRPr="00FE4D2C">
        <w:rPr>
          <w:rFonts w:ascii="Segoe UI" w:eastAsia="宋体" w:hAnsi="Segoe UI" w:cs="Segoe UI"/>
          <w:b/>
          <w:bCs/>
          <w:color w:val="24292E"/>
          <w:kern w:val="0"/>
          <w:sz w:val="24"/>
          <w:szCs w:val="24"/>
        </w:rPr>
        <w:t>没有拥塞控制</w:t>
      </w:r>
      <w:r w:rsidRPr="00FE4D2C">
        <w:rPr>
          <w:rFonts w:ascii="Segoe UI" w:eastAsia="宋体" w:hAnsi="Segoe UI" w:cs="Segoe UI"/>
          <w:color w:val="24292E"/>
          <w:kern w:val="0"/>
          <w:sz w:val="24"/>
          <w:szCs w:val="24"/>
        </w:rPr>
        <w:t>，因此网络出现拥塞不会使源主机的发送速率降低（对实时应用很有用，如</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电话，实时视频会议等）</w:t>
      </w:r>
      <w:r w:rsidRPr="00FE4D2C">
        <w:rPr>
          <w:rFonts w:ascii="Segoe UI" w:eastAsia="宋体" w:hAnsi="Segoe UI" w:cs="Segoe UI"/>
          <w:color w:val="24292E"/>
          <w:kern w:val="0"/>
          <w:sz w:val="24"/>
          <w:szCs w:val="24"/>
        </w:rPr>
        <w:t xml:space="preserve"> 6</w:t>
      </w:r>
      <w:r w:rsidRPr="00FE4D2C">
        <w:rPr>
          <w:rFonts w:ascii="Segoe UI" w:eastAsia="宋体" w:hAnsi="Segoe UI" w:cs="Segoe UI"/>
          <w:color w:val="24292E"/>
          <w:kern w:val="0"/>
          <w:sz w:val="24"/>
          <w:szCs w:val="24"/>
        </w:rPr>
        <w:t>、每一条</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连接只能是</w:t>
      </w:r>
      <w:r w:rsidRPr="00FE4D2C">
        <w:rPr>
          <w:rFonts w:ascii="Segoe UI" w:eastAsia="宋体" w:hAnsi="Segoe UI" w:cs="Segoe UI"/>
          <w:b/>
          <w:bCs/>
          <w:color w:val="24292E"/>
          <w:kern w:val="0"/>
          <w:sz w:val="24"/>
          <w:szCs w:val="24"/>
        </w:rPr>
        <w:t>点到点</w:t>
      </w:r>
      <w:r w:rsidRPr="00FE4D2C">
        <w:rPr>
          <w:rFonts w:ascii="Segoe UI" w:eastAsia="宋体" w:hAnsi="Segoe UI" w:cs="Segoe UI"/>
          <w:color w:val="24292E"/>
          <w:kern w:val="0"/>
          <w:sz w:val="24"/>
          <w:szCs w:val="24"/>
        </w:rPr>
        <w:t>的</w:t>
      </w:r>
      <w:r w:rsidRPr="00FE4D2C">
        <w:rPr>
          <w:rFonts w:ascii="Segoe UI" w:eastAsia="宋体" w:hAnsi="Segoe UI" w:cs="Segoe UI"/>
          <w:color w:val="24292E"/>
          <w:kern w:val="0"/>
          <w:sz w:val="24"/>
          <w:szCs w:val="24"/>
        </w:rPr>
        <w:t>;UDP</w:t>
      </w:r>
      <w:r w:rsidRPr="00FE4D2C">
        <w:rPr>
          <w:rFonts w:ascii="Segoe UI" w:eastAsia="宋体" w:hAnsi="Segoe UI" w:cs="Segoe UI"/>
          <w:color w:val="24292E"/>
          <w:kern w:val="0"/>
          <w:sz w:val="24"/>
          <w:szCs w:val="24"/>
        </w:rPr>
        <w:t>比较灵活，支持一</w:t>
      </w:r>
      <w:r w:rsidRPr="00FE4D2C">
        <w:rPr>
          <w:rFonts w:ascii="Segoe UI" w:eastAsia="宋体" w:hAnsi="Segoe UI" w:cs="Segoe UI"/>
          <w:color w:val="24292E"/>
          <w:kern w:val="0"/>
          <w:sz w:val="24"/>
          <w:szCs w:val="24"/>
        </w:rPr>
        <w:lastRenderedPageBreak/>
        <w:t>对一，一对多，多对一和多对多的交互通信</w:t>
      </w:r>
      <w:r w:rsidRPr="00FE4D2C">
        <w:rPr>
          <w:rFonts w:ascii="Segoe UI" w:eastAsia="宋体" w:hAnsi="Segoe UI" w:cs="Segoe UI"/>
          <w:color w:val="24292E"/>
          <w:kern w:val="0"/>
          <w:sz w:val="24"/>
          <w:szCs w:val="24"/>
        </w:rPr>
        <w:t xml:space="preserve"> 7</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首部开销</w:t>
      </w:r>
      <w:r w:rsidRPr="00FE4D2C">
        <w:rPr>
          <w:rFonts w:ascii="Segoe UI" w:eastAsia="宋体" w:hAnsi="Segoe UI" w:cs="Segoe UI"/>
          <w:color w:val="24292E"/>
          <w:kern w:val="0"/>
          <w:sz w:val="24"/>
          <w:szCs w:val="24"/>
        </w:rPr>
        <w:t>20</w:t>
      </w:r>
      <w:r w:rsidRPr="00FE4D2C">
        <w:rPr>
          <w:rFonts w:ascii="Segoe UI" w:eastAsia="宋体" w:hAnsi="Segoe UI" w:cs="Segoe UI"/>
          <w:color w:val="24292E"/>
          <w:kern w:val="0"/>
          <w:sz w:val="24"/>
          <w:szCs w:val="24"/>
        </w:rPr>
        <w:t>字节</w:t>
      </w:r>
      <w:r w:rsidRPr="00FE4D2C">
        <w:rPr>
          <w:rFonts w:ascii="Segoe UI" w:eastAsia="宋体" w:hAnsi="Segoe UI" w:cs="Segoe UI"/>
          <w:color w:val="24292E"/>
          <w:kern w:val="0"/>
          <w:sz w:val="24"/>
          <w:szCs w:val="24"/>
        </w:rPr>
        <w:t>;UDP</w:t>
      </w:r>
      <w:r w:rsidRPr="00FE4D2C">
        <w:rPr>
          <w:rFonts w:ascii="Segoe UI" w:eastAsia="宋体" w:hAnsi="Segoe UI" w:cs="Segoe UI"/>
          <w:color w:val="24292E"/>
          <w:kern w:val="0"/>
          <w:sz w:val="24"/>
          <w:szCs w:val="24"/>
        </w:rPr>
        <w:t>的首部开销小，只有</w:t>
      </w:r>
      <w:r w:rsidRPr="00FE4D2C">
        <w:rPr>
          <w:rFonts w:ascii="Segoe UI" w:eastAsia="宋体" w:hAnsi="Segoe UI" w:cs="Segoe UI"/>
          <w:color w:val="24292E"/>
          <w:kern w:val="0"/>
          <w:sz w:val="24"/>
          <w:szCs w:val="24"/>
        </w:rPr>
        <w:t>8</w:t>
      </w:r>
      <w:r w:rsidRPr="00FE4D2C">
        <w:rPr>
          <w:rFonts w:ascii="Segoe UI" w:eastAsia="宋体" w:hAnsi="Segoe UI" w:cs="Segoe UI"/>
          <w:color w:val="24292E"/>
          <w:kern w:val="0"/>
          <w:sz w:val="24"/>
          <w:szCs w:val="24"/>
        </w:rPr>
        <w:t>个字节</w:t>
      </w:r>
      <w:r w:rsidRPr="00FE4D2C">
        <w:rPr>
          <w:rFonts w:ascii="Segoe UI" w:eastAsia="宋体" w:hAnsi="Segoe UI" w:cs="Segoe UI"/>
          <w:color w:val="24292E"/>
          <w:kern w:val="0"/>
          <w:sz w:val="24"/>
          <w:szCs w:val="24"/>
        </w:rPr>
        <w:t>.</w:t>
      </w:r>
    </w:p>
    <w:p w:rsidR="00FE4D2C" w:rsidRPr="00FE4D2C" w:rsidRDefault="00FE4D2C" w:rsidP="00FE4D2C">
      <w:pPr>
        <w:widowControl/>
        <w:spacing w:before="360" w:after="240"/>
        <w:jc w:val="left"/>
        <w:outlineLvl w:val="2"/>
        <w:rPr>
          <w:rFonts w:ascii="Segoe UI" w:eastAsia="宋体" w:hAnsi="Segoe UI" w:cs="Segoe UI"/>
          <w:b/>
          <w:bCs/>
          <w:color w:val="24292E"/>
          <w:kern w:val="0"/>
          <w:sz w:val="30"/>
          <w:szCs w:val="30"/>
        </w:rPr>
      </w:pPr>
      <w:r w:rsidRPr="00FE4D2C">
        <w:rPr>
          <w:rFonts w:ascii="Segoe UI" w:eastAsia="宋体" w:hAnsi="Segoe UI" w:cs="Segoe UI"/>
          <w:b/>
          <w:bCs/>
          <w:color w:val="24292E"/>
          <w:kern w:val="0"/>
          <w:sz w:val="30"/>
          <w:szCs w:val="30"/>
        </w:rPr>
        <w:t>TCP</w:t>
      </w:r>
      <w:r w:rsidRPr="00FE4D2C">
        <w:rPr>
          <w:rFonts w:ascii="Segoe UI" w:eastAsia="宋体" w:hAnsi="Segoe UI" w:cs="Segoe UI"/>
          <w:b/>
          <w:bCs/>
          <w:color w:val="24292E"/>
          <w:kern w:val="0"/>
          <w:sz w:val="30"/>
          <w:szCs w:val="30"/>
        </w:rPr>
        <w:t>应用场景</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效率要求相对低，但对准确性要求相对高的场景。因为传输中需要对数据确认、重发、排序等操作，相比之下效率没有</w:t>
      </w:r>
      <w:r w:rsidRPr="00FE4D2C">
        <w:rPr>
          <w:rFonts w:ascii="Segoe UI" w:eastAsia="宋体" w:hAnsi="Segoe UI" w:cs="Segoe UI"/>
          <w:color w:val="24292E"/>
          <w:kern w:val="0"/>
          <w:sz w:val="24"/>
          <w:szCs w:val="24"/>
        </w:rPr>
        <w:t>UDP</w:t>
      </w:r>
      <w:r w:rsidRPr="00FE4D2C">
        <w:rPr>
          <w:rFonts w:ascii="Segoe UI" w:eastAsia="宋体" w:hAnsi="Segoe UI" w:cs="Segoe UI"/>
          <w:color w:val="24292E"/>
          <w:kern w:val="0"/>
          <w:sz w:val="24"/>
          <w:szCs w:val="24"/>
        </w:rPr>
        <w:t>高。举几个例子：文件传输（准确高要求高、但是速度可以相对慢）、接受邮件、远程登录。</w:t>
      </w:r>
      <w:r w:rsidRPr="00FE4D2C">
        <w:rPr>
          <w:rFonts w:ascii="Segoe UI" w:eastAsia="宋体" w:hAnsi="Segoe UI" w:cs="Segoe UI"/>
          <w:color w:val="24292E"/>
          <w:kern w:val="0"/>
          <w:sz w:val="24"/>
          <w:szCs w:val="24"/>
        </w:rPr>
        <w:t xml:space="preserve"> NSQ</w:t>
      </w:r>
      <w:r w:rsidRPr="00FE4D2C">
        <w:rPr>
          <w:rFonts w:ascii="Segoe UI" w:eastAsia="宋体" w:hAnsi="Segoe UI" w:cs="Segoe UI"/>
          <w:color w:val="24292E"/>
          <w:kern w:val="0"/>
          <w:sz w:val="24"/>
          <w:szCs w:val="24"/>
        </w:rPr>
        <w:t>底层通讯就采用</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w:t>
      </w:r>
    </w:p>
    <w:p w:rsidR="00FE4D2C" w:rsidRPr="00FE4D2C" w:rsidRDefault="00FE4D2C" w:rsidP="00FE4D2C">
      <w:pPr>
        <w:widowControl/>
        <w:spacing w:before="360" w:after="240"/>
        <w:jc w:val="left"/>
        <w:outlineLvl w:val="2"/>
        <w:rPr>
          <w:rFonts w:ascii="Segoe UI" w:eastAsia="宋体" w:hAnsi="Segoe UI" w:cs="Segoe UI"/>
          <w:b/>
          <w:bCs/>
          <w:color w:val="24292E"/>
          <w:kern w:val="0"/>
          <w:sz w:val="30"/>
          <w:szCs w:val="30"/>
        </w:rPr>
      </w:pPr>
      <w:r w:rsidRPr="00FE4D2C">
        <w:rPr>
          <w:rFonts w:ascii="Segoe UI" w:eastAsia="宋体" w:hAnsi="Segoe UI" w:cs="Segoe UI"/>
          <w:b/>
          <w:bCs/>
          <w:color w:val="24292E"/>
          <w:kern w:val="0"/>
          <w:sz w:val="30"/>
          <w:szCs w:val="30"/>
        </w:rPr>
        <w:t>UDP</w:t>
      </w:r>
      <w:r w:rsidRPr="00FE4D2C">
        <w:rPr>
          <w:rFonts w:ascii="Segoe UI" w:eastAsia="宋体" w:hAnsi="Segoe UI" w:cs="Segoe UI"/>
          <w:b/>
          <w:bCs/>
          <w:color w:val="24292E"/>
          <w:kern w:val="0"/>
          <w:sz w:val="30"/>
          <w:szCs w:val="30"/>
        </w:rPr>
        <w:t>应用场景</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效率要求相对高，对准确性要求相对低的场景。举几个例子：</w:t>
      </w:r>
      <w:r w:rsidRPr="00FE4D2C">
        <w:rPr>
          <w:rFonts w:ascii="Segoe UI" w:eastAsia="宋体" w:hAnsi="Segoe UI" w:cs="Segoe UI"/>
          <w:color w:val="24292E"/>
          <w:kern w:val="0"/>
          <w:sz w:val="24"/>
          <w:szCs w:val="24"/>
        </w:rPr>
        <w:t>QQ</w:t>
      </w:r>
      <w:r w:rsidRPr="00FE4D2C">
        <w:rPr>
          <w:rFonts w:ascii="Segoe UI" w:eastAsia="宋体" w:hAnsi="Segoe UI" w:cs="Segoe UI"/>
          <w:color w:val="24292E"/>
          <w:kern w:val="0"/>
          <w:sz w:val="24"/>
          <w:szCs w:val="24"/>
        </w:rPr>
        <w:t>聊天、在线视频、网络语音电话（即时通讯，速度要求高，但是出现偶尔断续不是太大问题，并且此处完全不可以使用重发机制）、广播通信（广播、多播）。</w:t>
      </w:r>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t>TCP</w:t>
      </w:r>
      <w:r w:rsidRPr="00FE4D2C">
        <w:rPr>
          <w:rFonts w:ascii="Segoe UI" w:eastAsia="宋体" w:hAnsi="Segoe UI" w:cs="Segoe UI"/>
          <w:b/>
          <w:bCs/>
          <w:color w:val="24292E"/>
          <w:kern w:val="0"/>
          <w:sz w:val="36"/>
          <w:szCs w:val="36"/>
        </w:rPr>
        <w:t>对应的协议和</w:t>
      </w:r>
      <w:r w:rsidRPr="00FE4D2C">
        <w:rPr>
          <w:rFonts w:ascii="Segoe UI" w:eastAsia="宋体" w:hAnsi="Segoe UI" w:cs="Segoe UI"/>
          <w:b/>
          <w:bCs/>
          <w:color w:val="24292E"/>
          <w:kern w:val="0"/>
          <w:sz w:val="36"/>
          <w:szCs w:val="36"/>
        </w:rPr>
        <w:t>UDP</w:t>
      </w:r>
      <w:r w:rsidRPr="00FE4D2C">
        <w:rPr>
          <w:rFonts w:ascii="Segoe UI" w:eastAsia="宋体" w:hAnsi="Segoe UI" w:cs="Segoe UI"/>
          <w:b/>
          <w:bCs/>
          <w:color w:val="24292E"/>
          <w:kern w:val="0"/>
          <w:sz w:val="36"/>
          <w:szCs w:val="36"/>
        </w:rPr>
        <w:t>对应的协议</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b/>
          <w:bCs/>
          <w:color w:val="24292E"/>
          <w:kern w:val="0"/>
          <w:sz w:val="24"/>
          <w:szCs w:val="24"/>
        </w:rPr>
        <w:t>TCP</w:t>
      </w:r>
      <w:r w:rsidRPr="00FE4D2C">
        <w:rPr>
          <w:rFonts w:ascii="Segoe UI" w:eastAsia="宋体" w:hAnsi="Segoe UI" w:cs="Segoe UI"/>
          <w:b/>
          <w:bCs/>
          <w:color w:val="24292E"/>
          <w:kern w:val="0"/>
          <w:sz w:val="24"/>
          <w:szCs w:val="24"/>
        </w:rPr>
        <w:t>对应的协议</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1</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FTP(21)</w:t>
      </w:r>
      <w:r w:rsidRPr="00FE4D2C">
        <w:rPr>
          <w:rFonts w:ascii="Segoe UI" w:eastAsia="宋体" w:hAnsi="Segoe UI" w:cs="Segoe UI"/>
          <w:color w:val="24292E"/>
          <w:kern w:val="0"/>
          <w:sz w:val="24"/>
          <w:szCs w:val="24"/>
        </w:rPr>
        <w:t>：定义了文件传输协议，使用</w:t>
      </w:r>
      <w:r w:rsidRPr="00FE4D2C">
        <w:rPr>
          <w:rFonts w:ascii="Segoe UI" w:eastAsia="宋体" w:hAnsi="Segoe UI" w:cs="Segoe UI"/>
          <w:color w:val="24292E"/>
          <w:kern w:val="0"/>
          <w:sz w:val="24"/>
          <w:szCs w:val="24"/>
        </w:rPr>
        <w:t>21</w:t>
      </w:r>
      <w:r w:rsidRPr="00FE4D2C">
        <w:rPr>
          <w:rFonts w:ascii="Segoe UI" w:eastAsia="宋体" w:hAnsi="Segoe UI" w:cs="Segoe UI"/>
          <w:color w:val="24292E"/>
          <w:kern w:val="0"/>
          <w:sz w:val="24"/>
          <w:szCs w:val="24"/>
        </w:rPr>
        <w:t>端口。常说某某计算机开了</w:t>
      </w:r>
      <w:r w:rsidRPr="00FE4D2C">
        <w:rPr>
          <w:rFonts w:ascii="Segoe UI" w:eastAsia="宋体" w:hAnsi="Segoe UI" w:cs="Segoe UI"/>
          <w:color w:val="24292E"/>
          <w:kern w:val="0"/>
          <w:sz w:val="24"/>
          <w:szCs w:val="24"/>
        </w:rPr>
        <w:t>FTP</w:t>
      </w:r>
      <w:r w:rsidRPr="00FE4D2C">
        <w:rPr>
          <w:rFonts w:ascii="Segoe UI" w:eastAsia="宋体" w:hAnsi="Segoe UI" w:cs="Segoe UI"/>
          <w:color w:val="24292E"/>
          <w:kern w:val="0"/>
          <w:sz w:val="24"/>
          <w:szCs w:val="24"/>
        </w:rPr>
        <w:t>服务便是启动了文件传输服务。下载文件，上传主页，都要用到</w:t>
      </w:r>
      <w:r w:rsidRPr="00FE4D2C">
        <w:rPr>
          <w:rFonts w:ascii="Segoe UI" w:eastAsia="宋体" w:hAnsi="Segoe UI" w:cs="Segoe UI"/>
          <w:color w:val="24292E"/>
          <w:kern w:val="0"/>
          <w:sz w:val="24"/>
          <w:szCs w:val="24"/>
        </w:rPr>
        <w:t>FTP</w:t>
      </w:r>
      <w:r w:rsidRPr="00FE4D2C">
        <w:rPr>
          <w:rFonts w:ascii="Segoe UI" w:eastAsia="宋体" w:hAnsi="Segoe UI" w:cs="Segoe UI"/>
          <w:color w:val="24292E"/>
          <w:kern w:val="0"/>
          <w:sz w:val="24"/>
          <w:szCs w:val="24"/>
        </w:rPr>
        <w:t>服务。</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 xml:space="preserve">(2) ssh(22): </w:t>
      </w:r>
      <w:r w:rsidRPr="00FE4D2C">
        <w:rPr>
          <w:rFonts w:ascii="Segoe UI" w:eastAsia="宋体" w:hAnsi="Segoe UI" w:cs="Segoe UI"/>
          <w:color w:val="24292E"/>
          <w:kern w:val="0"/>
          <w:sz w:val="24"/>
          <w:szCs w:val="24"/>
        </w:rPr>
        <w:t>专为远程登录会话和其他网络服务提供安全性的协议</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3</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Telnet(23)</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远程登陆协议</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它是一种用于远程登陆的端口，用户可以以自己的身份远程连接到计算机上，通过这种端口可以提供一种基于</w:t>
      </w:r>
      <w:r w:rsidRPr="00FE4D2C">
        <w:rPr>
          <w:rFonts w:ascii="Segoe UI" w:eastAsia="宋体" w:hAnsi="Segoe UI" w:cs="Segoe UI"/>
          <w:color w:val="24292E"/>
          <w:kern w:val="0"/>
          <w:sz w:val="24"/>
          <w:szCs w:val="24"/>
        </w:rPr>
        <w:t>DOS</w:t>
      </w:r>
      <w:r w:rsidRPr="00FE4D2C">
        <w:rPr>
          <w:rFonts w:ascii="Segoe UI" w:eastAsia="宋体" w:hAnsi="Segoe UI" w:cs="Segoe UI"/>
          <w:color w:val="24292E"/>
          <w:kern w:val="0"/>
          <w:sz w:val="24"/>
          <w:szCs w:val="24"/>
        </w:rPr>
        <w:t>模式下的通信服务。如以前的</w:t>
      </w:r>
      <w:r w:rsidRPr="00FE4D2C">
        <w:rPr>
          <w:rFonts w:ascii="Segoe UI" w:eastAsia="宋体" w:hAnsi="Segoe UI" w:cs="Segoe UI"/>
          <w:color w:val="24292E"/>
          <w:kern w:val="0"/>
          <w:sz w:val="24"/>
          <w:szCs w:val="24"/>
        </w:rPr>
        <w:t>BBS</w:t>
      </w:r>
      <w:r w:rsidRPr="00FE4D2C">
        <w:rPr>
          <w:rFonts w:ascii="Segoe UI" w:eastAsia="宋体" w:hAnsi="Segoe UI" w:cs="Segoe UI"/>
          <w:color w:val="24292E"/>
          <w:kern w:val="0"/>
          <w:sz w:val="24"/>
          <w:szCs w:val="24"/>
        </w:rPr>
        <w:t>是</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纯字符界面的，支持</w:t>
      </w:r>
      <w:r w:rsidRPr="00FE4D2C">
        <w:rPr>
          <w:rFonts w:ascii="Segoe UI" w:eastAsia="宋体" w:hAnsi="Segoe UI" w:cs="Segoe UI"/>
          <w:color w:val="24292E"/>
          <w:kern w:val="0"/>
          <w:sz w:val="24"/>
          <w:szCs w:val="24"/>
        </w:rPr>
        <w:t>BBS</w:t>
      </w:r>
      <w:r w:rsidRPr="00FE4D2C">
        <w:rPr>
          <w:rFonts w:ascii="Segoe UI" w:eastAsia="宋体" w:hAnsi="Segoe UI" w:cs="Segoe UI"/>
          <w:color w:val="24292E"/>
          <w:kern w:val="0"/>
          <w:sz w:val="24"/>
          <w:szCs w:val="24"/>
        </w:rPr>
        <w:t>的服务器将</w:t>
      </w:r>
      <w:r w:rsidRPr="00FE4D2C">
        <w:rPr>
          <w:rFonts w:ascii="Segoe UI" w:eastAsia="宋体" w:hAnsi="Segoe UI" w:cs="Segoe UI"/>
          <w:color w:val="24292E"/>
          <w:kern w:val="0"/>
          <w:sz w:val="24"/>
          <w:szCs w:val="24"/>
        </w:rPr>
        <w:t>23</w:t>
      </w:r>
      <w:r w:rsidRPr="00FE4D2C">
        <w:rPr>
          <w:rFonts w:ascii="Segoe UI" w:eastAsia="宋体" w:hAnsi="Segoe UI" w:cs="Segoe UI"/>
          <w:color w:val="24292E"/>
          <w:kern w:val="0"/>
          <w:sz w:val="24"/>
          <w:szCs w:val="24"/>
        </w:rPr>
        <w:t>端口打开，对外提供服务。</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lastRenderedPageBreak/>
        <w:t>（</w:t>
      </w:r>
      <w:r w:rsidRPr="00FE4D2C">
        <w:rPr>
          <w:rFonts w:ascii="Segoe UI" w:eastAsia="宋体" w:hAnsi="Segoe UI" w:cs="Segoe UI"/>
          <w:color w:val="24292E"/>
          <w:kern w:val="0"/>
          <w:sz w:val="24"/>
          <w:szCs w:val="24"/>
        </w:rPr>
        <w:t>4</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SMTP(25)</w:t>
      </w:r>
      <w:r w:rsidRPr="00FE4D2C">
        <w:rPr>
          <w:rFonts w:ascii="Segoe UI" w:eastAsia="宋体" w:hAnsi="Segoe UI" w:cs="Segoe UI"/>
          <w:color w:val="24292E"/>
          <w:kern w:val="0"/>
          <w:sz w:val="24"/>
          <w:szCs w:val="24"/>
        </w:rPr>
        <w:t>：定义了简单邮件传送协议，现在很多邮件服务器都用的是这个协议，用于发送邮件。如常见的免费邮件服务中用的就是这个邮件服务端口，所以在电子邮件设置</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中常看到有这么</w:t>
      </w:r>
      <w:r w:rsidRPr="00FE4D2C">
        <w:rPr>
          <w:rFonts w:ascii="Segoe UI" w:eastAsia="宋体" w:hAnsi="Segoe UI" w:cs="Segoe UI"/>
          <w:color w:val="24292E"/>
          <w:kern w:val="0"/>
          <w:sz w:val="24"/>
          <w:szCs w:val="24"/>
        </w:rPr>
        <w:t>SMTP</w:t>
      </w:r>
      <w:r w:rsidRPr="00FE4D2C">
        <w:rPr>
          <w:rFonts w:ascii="Segoe UI" w:eastAsia="宋体" w:hAnsi="Segoe UI" w:cs="Segoe UI"/>
          <w:color w:val="24292E"/>
          <w:kern w:val="0"/>
          <w:sz w:val="24"/>
          <w:szCs w:val="24"/>
        </w:rPr>
        <w:t>端口设置这个栏，服务器开放的是</w:t>
      </w:r>
      <w:r w:rsidRPr="00FE4D2C">
        <w:rPr>
          <w:rFonts w:ascii="Segoe UI" w:eastAsia="宋体" w:hAnsi="Segoe UI" w:cs="Segoe UI"/>
          <w:color w:val="24292E"/>
          <w:kern w:val="0"/>
          <w:sz w:val="24"/>
          <w:szCs w:val="24"/>
        </w:rPr>
        <w:t>25</w:t>
      </w:r>
      <w:r w:rsidRPr="00FE4D2C">
        <w:rPr>
          <w:rFonts w:ascii="Segoe UI" w:eastAsia="宋体" w:hAnsi="Segoe UI" w:cs="Segoe UI"/>
          <w:color w:val="24292E"/>
          <w:kern w:val="0"/>
          <w:sz w:val="24"/>
          <w:szCs w:val="24"/>
        </w:rPr>
        <w:t>号端口。</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5</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POP3(110)</w:t>
      </w:r>
      <w:r w:rsidRPr="00FE4D2C">
        <w:rPr>
          <w:rFonts w:ascii="Segoe UI" w:eastAsia="宋体" w:hAnsi="Segoe UI" w:cs="Segoe UI"/>
          <w:color w:val="24292E"/>
          <w:kern w:val="0"/>
          <w:sz w:val="24"/>
          <w:szCs w:val="24"/>
        </w:rPr>
        <w:t>：它是和</w:t>
      </w:r>
      <w:r w:rsidRPr="00FE4D2C">
        <w:rPr>
          <w:rFonts w:ascii="Segoe UI" w:eastAsia="宋体" w:hAnsi="Segoe UI" w:cs="Segoe UI"/>
          <w:color w:val="24292E"/>
          <w:kern w:val="0"/>
          <w:sz w:val="24"/>
          <w:szCs w:val="24"/>
        </w:rPr>
        <w:t>SMTP</w:t>
      </w:r>
      <w:r w:rsidRPr="00FE4D2C">
        <w:rPr>
          <w:rFonts w:ascii="Segoe UI" w:eastAsia="宋体" w:hAnsi="Segoe UI" w:cs="Segoe UI"/>
          <w:color w:val="24292E"/>
          <w:kern w:val="0"/>
          <w:sz w:val="24"/>
          <w:szCs w:val="24"/>
        </w:rPr>
        <w:t>对应，</w:t>
      </w:r>
      <w:r w:rsidRPr="00FE4D2C">
        <w:rPr>
          <w:rFonts w:ascii="Segoe UI" w:eastAsia="宋体" w:hAnsi="Segoe UI" w:cs="Segoe UI"/>
          <w:color w:val="24292E"/>
          <w:kern w:val="0"/>
          <w:sz w:val="24"/>
          <w:szCs w:val="24"/>
        </w:rPr>
        <w:t>POP3</w:t>
      </w:r>
      <w:r w:rsidRPr="00FE4D2C">
        <w:rPr>
          <w:rFonts w:ascii="Segoe UI" w:eastAsia="宋体" w:hAnsi="Segoe UI" w:cs="Segoe UI"/>
          <w:color w:val="24292E"/>
          <w:kern w:val="0"/>
          <w:sz w:val="24"/>
          <w:szCs w:val="24"/>
        </w:rPr>
        <w:t>用于接收邮件。通常情况下，</w:t>
      </w:r>
      <w:r w:rsidRPr="00FE4D2C">
        <w:rPr>
          <w:rFonts w:ascii="Segoe UI" w:eastAsia="宋体" w:hAnsi="Segoe UI" w:cs="Segoe UI"/>
          <w:color w:val="24292E"/>
          <w:kern w:val="0"/>
          <w:sz w:val="24"/>
          <w:szCs w:val="24"/>
        </w:rPr>
        <w:t>POP3</w:t>
      </w:r>
      <w:r w:rsidRPr="00FE4D2C">
        <w:rPr>
          <w:rFonts w:ascii="Segoe UI" w:eastAsia="宋体" w:hAnsi="Segoe UI" w:cs="Segoe UI"/>
          <w:color w:val="24292E"/>
          <w:kern w:val="0"/>
          <w:sz w:val="24"/>
          <w:szCs w:val="24"/>
        </w:rPr>
        <w:t>协议所用的是</w:t>
      </w:r>
      <w:r w:rsidRPr="00FE4D2C">
        <w:rPr>
          <w:rFonts w:ascii="Segoe UI" w:eastAsia="宋体" w:hAnsi="Segoe UI" w:cs="Segoe UI"/>
          <w:color w:val="24292E"/>
          <w:kern w:val="0"/>
          <w:sz w:val="24"/>
          <w:szCs w:val="24"/>
        </w:rPr>
        <w:t>110</w:t>
      </w:r>
      <w:r w:rsidRPr="00FE4D2C">
        <w:rPr>
          <w:rFonts w:ascii="Segoe UI" w:eastAsia="宋体" w:hAnsi="Segoe UI" w:cs="Segoe UI"/>
          <w:color w:val="24292E"/>
          <w:kern w:val="0"/>
          <w:sz w:val="24"/>
          <w:szCs w:val="24"/>
        </w:rPr>
        <w:t>端口。也是说，只要你有相应的使用</w:t>
      </w:r>
      <w:r w:rsidRPr="00FE4D2C">
        <w:rPr>
          <w:rFonts w:ascii="Segoe UI" w:eastAsia="宋体" w:hAnsi="Segoe UI" w:cs="Segoe UI"/>
          <w:color w:val="24292E"/>
          <w:kern w:val="0"/>
          <w:sz w:val="24"/>
          <w:szCs w:val="24"/>
        </w:rPr>
        <w:t>POP3</w:t>
      </w:r>
      <w:r w:rsidRPr="00FE4D2C">
        <w:rPr>
          <w:rFonts w:ascii="Segoe UI" w:eastAsia="宋体" w:hAnsi="Segoe UI" w:cs="Segoe UI"/>
          <w:color w:val="24292E"/>
          <w:kern w:val="0"/>
          <w:sz w:val="24"/>
          <w:szCs w:val="24"/>
        </w:rPr>
        <w:t>协议的程序（例如</w:t>
      </w:r>
      <w:r w:rsidRPr="00FE4D2C">
        <w:rPr>
          <w:rFonts w:ascii="Segoe UI" w:eastAsia="宋体" w:hAnsi="Segoe UI" w:cs="Segoe UI"/>
          <w:color w:val="24292E"/>
          <w:kern w:val="0"/>
          <w:sz w:val="24"/>
          <w:szCs w:val="24"/>
        </w:rPr>
        <w:t>Fo-xmail</w:t>
      </w:r>
      <w:r w:rsidRPr="00FE4D2C">
        <w:rPr>
          <w:rFonts w:ascii="Segoe UI" w:eastAsia="宋体" w:hAnsi="Segoe UI" w:cs="Segoe UI"/>
          <w:color w:val="24292E"/>
          <w:kern w:val="0"/>
          <w:sz w:val="24"/>
          <w:szCs w:val="24"/>
        </w:rPr>
        <w:t>或</w:t>
      </w:r>
      <w:r w:rsidRPr="00FE4D2C">
        <w:rPr>
          <w:rFonts w:ascii="Segoe UI" w:eastAsia="宋体" w:hAnsi="Segoe UI" w:cs="Segoe UI"/>
          <w:color w:val="24292E"/>
          <w:kern w:val="0"/>
          <w:sz w:val="24"/>
          <w:szCs w:val="24"/>
        </w:rPr>
        <w:t>Outlook</w:t>
      </w:r>
      <w:r w:rsidRPr="00FE4D2C">
        <w:rPr>
          <w:rFonts w:ascii="Segoe UI" w:eastAsia="宋体" w:hAnsi="Segoe UI" w:cs="Segoe UI"/>
          <w:color w:val="24292E"/>
          <w:kern w:val="0"/>
          <w:sz w:val="24"/>
          <w:szCs w:val="24"/>
        </w:rPr>
        <w:t>），就可以不以</w:t>
      </w:r>
      <w:r w:rsidRPr="00FE4D2C">
        <w:rPr>
          <w:rFonts w:ascii="Segoe UI" w:eastAsia="宋体" w:hAnsi="Segoe UI" w:cs="Segoe UI"/>
          <w:color w:val="24292E"/>
          <w:kern w:val="0"/>
          <w:sz w:val="24"/>
          <w:szCs w:val="24"/>
        </w:rPr>
        <w:t>Web</w:t>
      </w:r>
      <w:r w:rsidRPr="00FE4D2C">
        <w:rPr>
          <w:rFonts w:ascii="Segoe UI" w:eastAsia="宋体" w:hAnsi="Segoe UI" w:cs="Segoe UI"/>
          <w:color w:val="24292E"/>
          <w:kern w:val="0"/>
          <w:sz w:val="24"/>
          <w:szCs w:val="24"/>
        </w:rPr>
        <w:t>方式登陆进邮箱界面，直接用邮件程序就可以收到邮件（如是</w:t>
      </w:r>
      <w:r w:rsidRPr="00FE4D2C">
        <w:rPr>
          <w:rFonts w:ascii="Segoe UI" w:eastAsia="宋体" w:hAnsi="Segoe UI" w:cs="Segoe UI"/>
          <w:color w:val="24292E"/>
          <w:kern w:val="0"/>
          <w:sz w:val="24"/>
          <w:szCs w:val="24"/>
        </w:rPr>
        <w:t>163</w:t>
      </w:r>
      <w:r w:rsidRPr="00FE4D2C">
        <w:rPr>
          <w:rFonts w:ascii="Segoe UI" w:eastAsia="宋体" w:hAnsi="Segoe UI" w:cs="Segoe UI"/>
          <w:color w:val="24292E"/>
          <w:kern w:val="0"/>
          <w:sz w:val="24"/>
          <w:szCs w:val="24"/>
        </w:rPr>
        <w:t>邮箱就没有必要先进入网易网站，再进入自己的邮</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箱来收信）。</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6</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HTTP(80)</w:t>
      </w:r>
      <w:r w:rsidRPr="00FE4D2C">
        <w:rPr>
          <w:rFonts w:ascii="Segoe UI" w:eastAsia="宋体" w:hAnsi="Segoe UI" w:cs="Segoe UI"/>
          <w:color w:val="24292E"/>
          <w:kern w:val="0"/>
          <w:sz w:val="24"/>
          <w:szCs w:val="24"/>
        </w:rPr>
        <w:t>协议：是从</w:t>
      </w:r>
      <w:r w:rsidRPr="00FE4D2C">
        <w:rPr>
          <w:rFonts w:ascii="Segoe UI" w:eastAsia="宋体" w:hAnsi="Segoe UI" w:cs="Segoe UI"/>
          <w:color w:val="24292E"/>
          <w:kern w:val="0"/>
          <w:sz w:val="24"/>
          <w:szCs w:val="24"/>
        </w:rPr>
        <w:t>Web</w:t>
      </w:r>
      <w:r w:rsidRPr="00FE4D2C">
        <w:rPr>
          <w:rFonts w:ascii="Segoe UI" w:eastAsia="宋体" w:hAnsi="Segoe UI" w:cs="Segoe UI"/>
          <w:color w:val="24292E"/>
          <w:kern w:val="0"/>
          <w:sz w:val="24"/>
          <w:szCs w:val="24"/>
        </w:rPr>
        <w:t>服务器传输超文本到本地浏览器的传送协议。</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b/>
          <w:bCs/>
          <w:color w:val="24292E"/>
          <w:kern w:val="0"/>
          <w:sz w:val="24"/>
          <w:szCs w:val="24"/>
        </w:rPr>
        <w:t>UDP</w:t>
      </w:r>
      <w:r w:rsidRPr="00FE4D2C">
        <w:rPr>
          <w:rFonts w:ascii="Segoe UI" w:eastAsia="宋体" w:hAnsi="Segoe UI" w:cs="Segoe UI"/>
          <w:b/>
          <w:bCs/>
          <w:color w:val="24292E"/>
          <w:kern w:val="0"/>
          <w:sz w:val="24"/>
          <w:szCs w:val="24"/>
        </w:rPr>
        <w:t>对应的协议</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(1) DNS(53)</w:t>
      </w:r>
      <w:r w:rsidRPr="00FE4D2C">
        <w:rPr>
          <w:rFonts w:ascii="Segoe UI" w:eastAsia="宋体" w:hAnsi="Segoe UI" w:cs="Segoe UI"/>
          <w:color w:val="24292E"/>
          <w:kern w:val="0"/>
          <w:sz w:val="24"/>
          <w:szCs w:val="24"/>
        </w:rPr>
        <w:t>：用于域名解析服务，将域名地址转换为</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地址。</w:t>
      </w:r>
      <w:r w:rsidRPr="00FE4D2C">
        <w:rPr>
          <w:rFonts w:ascii="Segoe UI" w:eastAsia="宋体" w:hAnsi="Segoe UI" w:cs="Segoe UI"/>
          <w:color w:val="24292E"/>
          <w:kern w:val="0"/>
          <w:sz w:val="24"/>
          <w:szCs w:val="24"/>
        </w:rPr>
        <w:t>DNS</w:t>
      </w:r>
      <w:r w:rsidRPr="00FE4D2C">
        <w:rPr>
          <w:rFonts w:ascii="Segoe UI" w:eastAsia="宋体" w:hAnsi="Segoe UI" w:cs="Segoe UI"/>
          <w:color w:val="24292E"/>
          <w:kern w:val="0"/>
          <w:sz w:val="24"/>
          <w:szCs w:val="24"/>
        </w:rPr>
        <w:t>用的是</w:t>
      </w:r>
      <w:r w:rsidRPr="00FE4D2C">
        <w:rPr>
          <w:rFonts w:ascii="Segoe UI" w:eastAsia="宋体" w:hAnsi="Segoe UI" w:cs="Segoe UI"/>
          <w:color w:val="24292E"/>
          <w:kern w:val="0"/>
          <w:sz w:val="24"/>
          <w:szCs w:val="24"/>
        </w:rPr>
        <w:t>53</w:t>
      </w:r>
      <w:r w:rsidRPr="00FE4D2C">
        <w:rPr>
          <w:rFonts w:ascii="Segoe UI" w:eastAsia="宋体" w:hAnsi="Segoe UI" w:cs="Segoe UI"/>
          <w:color w:val="24292E"/>
          <w:kern w:val="0"/>
          <w:sz w:val="24"/>
          <w:szCs w:val="24"/>
        </w:rPr>
        <w:t>号端口。</w:t>
      </w:r>
      <w:r w:rsidRPr="00FE4D2C">
        <w:rPr>
          <w:rFonts w:ascii="Segoe UI" w:eastAsia="宋体" w:hAnsi="Segoe UI" w:cs="Segoe UI"/>
          <w:color w:val="24292E"/>
          <w:kern w:val="0"/>
          <w:sz w:val="24"/>
          <w:szCs w:val="24"/>
        </w:rPr>
        <w:t xml:space="preserve"> (2) RIP(520):</w:t>
      </w:r>
      <w:r w:rsidRPr="00FE4D2C">
        <w:rPr>
          <w:rFonts w:ascii="Segoe UI" w:eastAsia="宋体" w:hAnsi="Segoe UI" w:cs="Segoe UI"/>
          <w:color w:val="24292E"/>
          <w:kern w:val="0"/>
          <w:sz w:val="24"/>
          <w:szCs w:val="24"/>
        </w:rPr>
        <w:t>路由信息协议，端口</w:t>
      </w:r>
      <w:r w:rsidRPr="00FE4D2C">
        <w:rPr>
          <w:rFonts w:ascii="Segoe UI" w:eastAsia="宋体" w:hAnsi="Segoe UI" w:cs="Segoe UI"/>
          <w:color w:val="24292E"/>
          <w:kern w:val="0"/>
          <w:sz w:val="24"/>
          <w:szCs w:val="24"/>
        </w:rPr>
        <w:t>520 (3) SNMP(161)</w:t>
      </w:r>
      <w:r w:rsidRPr="00FE4D2C">
        <w:rPr>
          <w:rFonts w:ascii="Segoe UI" w:eastAsia="宋体" w:hAnsi="Segoe UI" w:cs="Segoe UI"/>
          <w:color w:val="24292E"/>
          <w:kern w:val="0"/>
          <w:sz w:val="24"/>
          <w:szCs w:val="24"/>
        </w:rPr>
        <w:t>：简单网络管理协议，使用</w:t>
      </w:r>
      <w:r w:rsidRPr="00FE4D2C">
        <w:rPr>
          <w:rFonts w:ascii="Segoe UI" w:eastAsia="宋体" w:hAnsi="Segoe UI" w:cs="Segoe UI"/>
          <w:color w:val="24292E"/>
          <w:kern w:val="0"/>
          <w:sz w:val="24"/>
          <w:szCs w:val="24"/>
        </w:rPr>
        <w:t>161</w:t>
      </w:r>
      <w:r w:rsidRPr="00FE4D2C">
        <w:rPr>
          <w:rFonts w:ascii="Segoe UI" w:eastAsia="宋体" w:hAnsi="Segoe UI" w:cs="Segoe UI"/>
          <w:color w:val="24292E"/>
          <w:kern w:val="0"/>
          <w:sz w:val="24"/>
          <w:szCs w:val="24"/>
        </w:rPr>
        <w:t>号端口，是用来管理网络设备的。由于网络设备很多，无连接的服务就体现出其优势。</w:t>
      </w:r>
      <w:r w:rsidRPr="00FE4D2C">
        <w:rPr>
          <w:rFonts w:ascii="Segoe UI" w:eastAsia="宋体" w:hAnsi="Segoe UI" w:cs="Segoe UI"/>
          <w:color w:val="24292E"/>
          <w:kern w:val="0"/>
          <w:sz w:val="24"/>
          <w:szCs w:val="24"/>
        </w:rPr>
        <w:t xml:space="preserve"> (4) TFTP(69)(Trival File Transfer Protocal)</w:t>
      </w:r>
      <w:r w:rsidRPr="00FE4D2C">
        <w:rPr>
          <w:rFonts w:ascii="Segoe UI" w:eastAsia="宋体" w:hAnsi="Segoe UI" w:cs="Segoe UI"/>
          <w:color w:val="24292E"/>
          <w:kern w:val="0"/>
          <w:sz w:val="24"/>
          <w:szCs w:val="24"/>
        </w:rPr>
        <w:t>，简单文件传输协议，该协议在熟知端口</w:t>
      </w:r>
      <w:r w:rsidRPr="00FE4D2C">
        <w:rPr>
          <w:rFonts w:ascii="Segoe UI" w:eastAsia="宋体" w:hAnsi="Segoe UI" w:cs="Segoe UI"/>
          <w:color w:val="24292E"/>
          <w:kern w:val="0"/>
          <w:sz w:val="24"/>
          <w:szCs w:val="24"/>
        </w:rPr>
        <w:t>69</w:t>
      </w:r>
      <w:r w:rsidRPr="00FE4D2C">
        <w:rPr>
          <w:rFonts w:ascii="Segoe UI" w:eastAsia="宋体" w:hAnsi="Segoe UI" w:cs="Segoe UI"/>
          <w:color w:val="24292E"/>
          <w:kern w:val="0"/>
          <w:sz w:val="24"/>
          <w:szCs w:val="24"/>
        </w:rPr>
        <w:t>上使用</w:t>
      </w:r>
      <w:r w:rsidRPr="00FE4D2C">
        <w:rPr>
          <w:rFonts w:ascii="Segoe UI" w:eastAsia="宋体" w:hAnsi="Segoe UI" w:cs="Segoe UI"/>
          <w:color w:val="24292E"/>
          <w:kern w:val="0"/>
          <w:sz w:val="24"/>
          <w:szCs w:val="24"/>
        </w:rPr>
        <w:t>UDP</w:t>
      </w:r>
      <w:r w:rsidRPr="00FE4D2C">
        <w:rPr>
          <w:rFonts w:ascii="Segoe UI" w:eastAsia="宋体" w:hAnsi="Segoe UI" w:cs="Segoe UI"/>
          <w:color w:val="24292E"/>
          <w:kern w:val="0"/>
          <w:sz w:val="24"/>
          <w:szCs w:val="24"/>
        </w:rPr>
        <w:t>服务。</w:t>
      </w:r>
    </w:p>
    <w:p w:rsidR="00FE4D2C" w:rsidRPr="00FE4D2C" w:rsidRDefault="00FE4D2C" w:rsidP="00FE4D2C">
      <w:pPr>
        <w:widowControl/>
        <w:spacing w:after="240"/>
        <w:jc w:val="left"/>
        <w:rPr>
          <w:rFonts w:ascii="Segoe UI" w:eastAsia="宋体" w:hAnsi="Segoe UI" w:cs="Segoe UI"/>
          <w:color w:val="24292E"/>
          <w:kern w:val="0"/>
          <w:sz w:val="24"/>
          <w:szCs w:val="24"/>
        </w:rPr>
      </w:pPr>
      <w:hyperlink r:id="rId5" w:history="1">
        <w:r w:rsidRPr="00FE4D2C">
          <w:rPr>
            <w:rFonts w:ascii="Segoe UI" w:eastAsia="宋体" w:hAnsi="Segoe UI" w:cs="Segoe UI"/>
            <w:color w:val="0366D6"/>
            <w:kern w:val="0"/>
            <w:sz w:val="24"/>
            <w:szCs w:val="24"/>
            <w:u w:val="single"/>
          </w:rPr>
          <w:t>http://www.jianshu.com/p/8be9b3204864</w:t>
        </w:r>
      </w:hyperlink>
      <w:r w:rsidRPr="00FE4D2C">
        <w:rPr>
          <w:rFonts w:ascii="Segoe UI" w:eastAsia="宋体" w:hAnsi="Segoe UI" w:cs="Segoe UI"/>
          <w:color w:val="24292E"/>
          <w:kern w:val="0"/>
          <w:sz w:val="24"/>
          <w:szCs w:val="24"/>
        </w:rPr>
        <w:t> </w:t>
      </w:r>
      <w:hyperlink r:id="rId6" w:history="1">
        <w:r w:rsidRPr="00FE4D2C">
          <w:rPr>
            <w:rFonts w:ascii="Segoe UI" w:eastAsia="宋体" w:hAnsi="Segoe UI" w:cs="Segoe UI"/>
            <w:color w:val="0366D6"/>
            <w:kern w:val="0"/>
            <w:sz w:val="24"/>
            <w:szCs w:val="24"/>
            <w:u w:val="single"/>
          </w:rPr>
          <w:t>http://www.jianshu.com/p/eab86c0d1612</w:t>
        </w:r>
      </w:hyperlink>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t>常见的路由选择协议，以及它们的区别</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lastRenderedPageBreak/>
        <w:t>常见的路由选择协议有：</w:t>
      </w:r>
      <w:r w:rsidRPr="00FE4D2C">
        <w:rPr>
          <w:rFonts w:ascii="Segoe UI" w:eastAsia="宋体" w:hAnsi="Segoe UI" w:cs="Segoe UI"/>
          <w:color w:val="24292E"/>
          <w:kern w:val="0"/>
          <w:sz w:val="24"/>
          <w:szCs w:val="24"/>
        </w:rPr>
        <w:t>RIP</w:t>
      </w:r>
      <w:r w:rsidRPr="00FE4D2C">
        <w:rPr>
          <w:rFonts w:ascii="Segoe UI" w:eastAsia="宋体" w:hAnsi="Segoe UI" w:cs="Segoe UI"/>
          <w:color w:val="24292E"/>
          <w:kern w:val="0"/>
          <w:sz w:val="24"/>
          <w:szCs w:val="24"/>
        </w:rPr>
        <w:t>协议、</w:t>
      </w:r>
      <w:r w:rsidRPr="00FE4D2C">
        <w:rPr>
          <w:rFonts w:ascii="Segoe UI" w:eastAsia="宋体" w:hAnsi="Segoe UI" w:cs="Segoe UI"/>
          <w:color w:val="24292E"/>
          <w:kern w:val="0"/>
          <w:sz w:val="24"/>
          <w:szCs w:val="24"/>
        </w:rPr>
        <w:t>OSPF</w:t>
      </w:r>
      <w:r w:rsidRPr="00FE4D2C">
        <w:rPr>
          <w:rFonts w:ascii="Segoe UI" w:eastAsia="宋体" w:hAnsi="Segoe UI" w:cs="Segoe UI"/>
          <w:color w:val="24292E"/>
          <w:kern w:val="0"/>
          <w:sz w:val="24"/>
          <w:szCs w:val="24"/>
        </w:rPr>
        <w:t>协议。</w:t>
      </w:r>
      <w:r w:rsidRPr="00FE4D2C">
        <w:rPr>
          <w:rFonts w:ascii="Segoe UI" w:eastAsia="宋体" w:hAnsi="Segoe UI" w:cs="Segoe UI"/>
          <w:color w:val="24292E"/>
          <w:kern w:val="0"/>
          <w:sz w:val="24"/>
          <w:szCs w:val="24"/>
        </w:rPr>
        <w:t xml:space="preserve"> RIP</w:t>
      </w:r>
      <w:r w:rsidRPr="00FE4D2C">
        <w:rPr>
          <w:rFonts w:ascii="Segoe UI" w:eastAsia="宋体" w:hAnsi="Segoe UI" w:cs="Segoe UI"/>
          <w:color w:val="24292E"/>
          <w:kern w:val="0"/>
          <w:sz w:val="24"/>
          <w:szCs w:val="24"/>
        </w:rPr>
        <w:t>协议（路由信息协议）：底层是贝尔曼福特算法</w:t>
      </w:r>
      <w:r w:rsidRPr="00FE4D2C">
        <w:rPr>
          <w:rFonts w:ascii="Segoe UI" w:eastAsia="宋体" w:hAnsi="Segoe UI" w:cs="Segoe UI"/>
          <w:color w:val="24292E"/>
          <w:kern w:val="0"/>
          <w:sz w:val="24"/>
          <w:szCs w:val="24"/>
        </w:rPr>
        <w:t>(Bellman-Ford)</w:t>
      </w:r>
      <w:r w:rsidRPr="00FE4D2C">
        <w:rPr>
          <w:rFonts w:ascii="Segoe UI" w:eastAsia="宋体" w:hAnsi="Segoe UI" w:cs="Segoe UI"/>
          <w:color w:val="24292E"/>
          <w:kern w:val="0"/>
          <w:sz w:val="24"/>
          <w:szCs w:val="24"/>
        </w:rPr>
        <w:t>，</w:t>
      </w:r>
      <w:r w:rsidRPr="00FE4D2C">
        <w:rPr>
          <w:rFonts w:ascii="Segoe UI" w:eastAsia="宋体" w:hAnsi="Segoe UI" w:cs="Segoe UI"/>
          <w:b/>
          <w:bCs/>
          <w:color w:val="24292E"/>
          <w:kern w:val="0"/>
          <w:sz w:val="24"/>
          <w:szCs w:val="24"/>
        </w:rPr>
        <w:t>基于距离向量的路由选择协议</w:t>
      </w:r>
      <w:r w:rsidRPr="00FE4D2C">
        <w:rPr>
          <w:rFonts w:ascii="Segoe UI" w:eastAsia="宋体" w:hAnsi="Segoe UI" w:cs="Segoe UI"/>
          <w:color w:val="24292E"/>
          <w:kern w:val="0"/>
          <w:sz w:val="24"/>
          <w:szCs w:val="24"/>
        </w:rPr>
        <w:t>，它选择路由的度量标准（</w:t>
      </w:r>
      <w:r w:rsidRPr="00FE4D2C">
        <w:rPr>
          <w:rFonts w:ascii="Segoe UI" w:eastAsia="宋体" w:hAnsi="Segoe UI" w:cs="Segoe UI"/>
          <w:color w:val="24292E"/>
          <w:kern w:val="0"/>
          <w:sz w:val="24"/>
          <w:szCs w:val="24"/>
        </w:rPr>
        <w:t>metric)</w:t>
      </w:r>
      <w:r w:rsidRPr="00FE4D2C">
        <w:rPr>
          <w:rFonts w:ascii="Segoe UI" w:eastAsia="宋体" w:hAnsi="Segoe UI" w:cs="Segoe UI"/>
          <w:color w:val="24292E"/>
          <w:kern w:val="0"/>
          <w:sz w:val="24"/>
          <w:szCs w:val="24"/>
        </w:rPr>
        <w:t>是</w:t>
      </w:r>
      <w:r w:rsidRPr="00FE4D2C">
        <w:rPr>
          <w:rFonts w:ascii="Segoe UI" w:eastAsia="宋体" w:hAnsi="Segoe UI" w:cs="Segoe UI"/>
          <w:b/>
          <w:bCs/>
          <w:color w:val="24292E"/>
          <w:kern w:val="0"/>
          <w:sz w:val="24"/>
          <w:szCs w:val="24"/>
        </w:rPr>
        <w:t>跳数</w:t>
      </w:r>
      <w:r w:rsidRPr="00FE4D2C">
        <w:rPr>
          <w:rFonts w:ascii="Segoe UI" w:eastAsia="宋体" w:hAnsi="Segoe UI" w:cs="Segoe UI"/>
          <w:color w:val="24292E"/>
          <w:kern w:val="0"/>
          <w:sz w:val="24"/>
          <w:szCs w:val="24"/>
        </w:rPr>
        <w:t>，最大跳数是</w:t>
      </w:r>
      <w:r w:rsidRPr="00FE4D2C">
        <w:rPr>
          <w:rFonts w:ascii="Segoe UI" w:eastAsia="宋体" w:hAnsi="Segoe UI" w:cs="Segoe UI"/>
          <w:color w:val="24292E"/>
          <w:kern w:val="0"/>
          <w:sz w:val="24"/>
          <w:szCs w:val="24"/>
        </w:rPr>
        <w:t>15</w:t>
      </w:r>
      <w:r w:rsidRPr="00FE4D2C">
        <w:rPr>
          <w:rFonts w:ascii="Segoe UI" w:eastAsia="宋体" w:hAnsi="Segoe UI" w:cs="Segoe UI"/>
          <w:color w:val="24292E"/>
          <w:kern w:val="0"/>
          <w:sz w:val="24"/>
          <w:szCs w:val="24"/>
        </w:rPr>
        <w:t>跳，如果大于</w:t>
      </w:r>
      <w:r w:rsidRPr="00FE4D2C">
        <w:rPr>
          <w:rFonts w:ascii="Segoe UI" w:eastAsia="宋体" w:hAnsi="Segoe UI" w:cs="Segoe UI"/>
          <w:color w:val="24292E"/>
          <w:kern w:val="0"/>
          <w:sz w:val="24"/>
          <w:szCs w:val="24"/>
        </w:rPr>
        <w:t>15</w:t>
      </w:r>
      <w:r w:rsidRPr="00FE4D2C">
        <w:rPr>
          <w:rFonts w:ascii="Segoe UI" w:eastAsia="宋体" w:hAnsi="Segoe UI" w:cs="Segoe UI"/>
          <w:color w:val="24292E"/>
          <w:kern w:val="0"/>
          <w:sz w:val="24"/>
          <w:szCs w:val="24"/>
        </w:rPr>
        <w:t>跳，它就会丢弃数据包。仅和相邻路由器交换当前路由器所知道的全部信息。是应用层协议</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使用</w:t>
      </w:r>
      <w:r w:rsidRPr="00FE4D2C">
        <w:rPr>
          <w:rFonts w:ascii="Segoe UI" w:eastAsia="宋体" w:hAnsi="Segoe UI" w:cs="Segoe UI"/>
          <w:color w:val="24292E"/>
          <w:kern w:val="0"/>
          <w:sz w:val="24"/>
          <w:szCs w:val="24"/>
        </w:rPr>
        <w:t>UDP</w:t>
      </w:r>
      <w:r w:rsidRPr="00FE4D2C">
        <w:rPr>
          <w:rFonts w:ascii="Segoe UI" w:eastAsia="宋体" w:hAnsi="Segoe UI" w:cs="Segoe UI"/>
          <w:color w:val="24292E"/>
          <w:kern w:val="0"/>
          <w:sz w:val="24"/>
          <w:szCs w:val="24"/>
        </w:rPr>
        <w:t>传输数据</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端口</w:t>
      </w:r>
      <w:r w:rsidRPr="00FE4D2C">
        <w:rPr>
          <w:rFonts w:ascii="Segoe UI" w:eastAsia="宋体" w:hAnsi="Segoe UI" w:cs="Segoe UI"/>
          <w:color w:val="24292E"/>
          <w:kern w:val="0"/>
          <w:sz w:val="24"/>
          <w:szCs w:val="24"/>
        </w:rPr>
        <w:t>520</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OSPF</w:t>
      </w:r>
      <w:r w:rsidRPr="00FE4D2C">
        <w:rPr>
          <w:rFonts w:ascii="Segoe UI" w:eastAsia="宋体" w:hAnsi="Segoe UI" w:cs="Segoe UI"/>
          <w:color w:val="24292E"/>
          <w:kern w:val="0"/>
          <w:sz w:val="24"/>
          <w:szCs w:val="24"/>
        </w:rPr>
        <w:t>协议（开放最短路由优先）：底层是迪杰斯特拉</w:t>
      </w:r>
      <w:r w:rsidRPr="00FE4D2C">
        <w:rPr>
          <w:rFonts w:ascii="Segoe UI" w:eastAsia="宋体" w:hAnsi="Segoe UI" w:cs="Segoe UI"/>
          <w:color w:val="24292E"/>
          <w:kern w:val="0"/>
          <w:sz w:val="24"/>
          <w:szCs w:val="24"/>
        </w:rPr>
        <w:t>(Dijkstra)</w:t>
      </w:r>
      <w:r w:rsidRPr="00FE4D2C">
        <w:rPr>
          <w:rFonts w:ascii="Segoe UI" w:eastAsia="宋体" w:hAnsi="Segoe UI" w:cs="Segoe UI"/>
          <w:color w:val="24292E"/>
          <w:kern w:val="0"/>
          <w:sz w:val="24"/>
          <w:szCs w:val="24"/>
        </w:rPr>
        <w:t>算法，</w:t>
      </w:r>
      <w:r w:rsidRPr="00FE4D2C">
        <w:rPr>
          <w:rFonts w:ascii="Segoe UI" w:eastAsia="宋体" w:hAnsi="Segoe UI" w:cs="Segoe UI"/>
          <w:b/>
          <w:bCs/>
          <w:color w:val="24292E"/>
          <w:kern w:val="0"/>
          <w:sz w:val="24"/>
          <w:szCs w:val="24"/>
        </w:rPr>
        <w:t>是链路状态路由选择协议</w:t>
      </w:r>
      <w:r w:rsidRPr="00FE4D2C">
        <w:rPr>
          <w:rFonts w:ascii="Segoe UI" w:eastAsia="宋体" w:hAnsi="Segoe UI" w:cs="Segoe UI"/>
          <w:color w:val="24292E"/>
          <w:kern w:val="0"/>
          <w:sz w:val="24"/>
          <w:szCs w:val="24"/>
        </w:rPr>
        <w:t>，它选择路由的度量标准是</w:t>
      </w:r>
      <w:r w:rsidRPr="00FE4D2C">
        <w:rPr>
          <w:rFonts w:ascii="Segoe UI" w:eastAsia="宋体" w:hAnsi="Segoe UI" w:cs="Segoe UI"/>
          <w:b/>
          <w:bCs/>
          <w:color w:val="24292E"/>
          <w:kern w:val="0"/>
          <w:sz w:val="24"/>
          <w:szCs w:val="24"/>
        </w:rPr>
        <w:t>带宽</w:t>
      </w:r>
      <w:r w:rsidRPr="00FE4D2C">
        <w:rPr>
          <w:rFonts w:ascii="Segoe UI" w:eastAsia="宋体" w:hAnsi="Segoe UI" w:cs="Segoe UI"/>
          <w:color w:val="24292E"/>
          <w:kern w:val="0"/>
          <w:sz w:val="24"/>
          <w:szCs w:val="24"/>
        </w:rPr>
        <w:t>，延迟。向本自治系统中所有路由器发送与本路由器相邻的所有路由器的链路状态，但这只是路由器知道的部分信息。网络层协议</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直接</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数据报传输．</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端口</w:t>
      </w:r>
      <w:r w:rsidRPr="00FE4D2C">
        <w:rPr>
          <w:rFonts w:ascii="Segoe UI" w:eastAsia="宋体" w:hAnsi="Segoe UI" w:cs="Segoe UI"/>
          <w:color w:val="24292E"/>
          <w:kern w:val="0"/>
          <w:sz w:val="24"/>
          <w:szCs w:val="24"/>
        </w:rPr>
        <w:t>89</w:t>
      </w:r>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t>TCP</w:t>
      </w:r>
      <w:r w:rsidRPr="00FE4D2C">
        <w:rPr>
          <w:rFonts w:ascii="Segoe UI" w:eastAsia="宋体" w:hAnsi="Segoe UI" w:cs="Segoe UI"/>
          <w:b/>
          <w:bCs/>
          <w:color w:val="24292E"/>
          <w:kern w:val="0"/>
          <w:sz w:val="36"/>
          <w:szCs w:val="36"/>
        </w:rPr>
        <w:t>的三次握手与四次挥手过程，各个状态名称与含义，</w:t>
      </w:r>
      <w:r w:rsidRPr="00FE4D2C">
        <w:rPr>
          <w:rFonts w:ascii="Segoe UI" w:eastAsia="宋体" w:hAnsi="Segoe UI" w:cs="Segoe UI"/>
          <w:b/>
          <w:bCs/>
          <w:color w:val="24292E"/>
          <w:kern w:val="0"/>
          <w:sz w:val="36"/>
          <w:szCs w:val="36"/>
        </w:rPr>
        <w:t>TIMEWAIT</w:t>
      </w:r>
      <w:r w:rsidRPr="00FE4D2C">
        <w:rPr>
          <w:rFonts w:ascii="Segoe UI" w:eastAsia="宋体" w:hAnsi="Segoe UI" w:cs="Segoe UI"/>
          <w:b/>
          <w:bCs/>
          <w:color w:val="24292E"/>
          <w:kern w:val="0"/>
          <w:sz w:val="36"/>
          <w:szCs w:val="36"/>
        </w:rPr>
        <w:t>的作用</w:t>
      </w:r>
    </w:p>
    <w:p w:rsidR="00FE4D2C" w:rsidRPr="00FE4D2C" w:rsidRDefault="00FE4D2C" w:rsidP="00FE4D2C">
      <w:pPr>
        <w:widowControl/>
        <w:spacing w:before="360" w:after="240"/>
        <w:jc w:val="left"/>
        <w:outlineLvl w:val="2"/>
        <w:rPr>
          <w:rFonts w:ascii="Segoe UI" w:eastAsia="宋体" w:hAnsi="Segoe UI" w:cs="Segoe UI"/>
          <w:b/>
          <w:bCs/>
          <w:color w:val="24292E"/>
          <w:kern w:val="0"/>
          <w:sz w:val="30"/>
          <w:szCs w:val="30"/>
        </w:rPr>
      </w:pPr>
      <w:r w:rsidRPr="00FE4D2C">
        <w:rPr>
          <w:rFonts w:ascii="Segoe UI" w:eastAsia="宋体" w:hAnsi="Segoe UI" w:cs="Segoe UI"/>
          <w:b/>
          <w:bCs/>
          <w:color w:val="24292E"/>
          <w:kern w:val="0"/>
          <w:sz w:val="30"/>
          <w:szCs w:val="30"/>
        </w:rPr>
        <w:t>三次握手</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b/>
          <w:bCs/>
          <w:color w:val="24292E"/>
          <w:kern w:val="0"/>
          <w:sz w:val="24"/>
          <w:szCs w:val="24"/>
        </w:rPr>
        <w:t>第一次握手</w:t>
      </w:r>
      <w:r w:rsidRPr="00FE4D2C">
        <w:rPr>
          <w:rFonts w:ascii="Segoe UI" w:eastAsia="宋体" w:hAnsi="Segoe UI" w:cs="Segoe UI"/>
          <w:color w:val="24292E"/>
          <w:kern w:val="0"/>
          <w:sz w:val="24"/>
          <w:szCs w:val="24"/>
        </w:rPr>
        <w:t>：客户机首先向服务器的</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发送一个连接请求报文段，这个特殊的报文段不含应用层数据，其首部中同步位</w:t>
      </w:r>
      <w:r w:rsidRPr="00FE4D2C">
        <w:rPr>
          <w:rFonts w:ascii="Segoe UI" w:eastAsia="宋体" w:hAnsi="Segoe UI" w:cs="Segoe UI"/>
          <w:color w:val="24292E"/>
          <w:kern w:val="0"/>
          <w:sz w:val="24"/>
          <w:szCs w:val="24"/>
        </w:rPr>
        <w:t>SYN</w:t>
      </w:r>
      <w:r w:rsidRPr="00FE4D2C">
        <w:rPr>
          <w:rFonts w:ascii="Segoe UI" w:eastAsia="宋体" w:hAnsi="Segoe UI" w:cs="Segoe UI"/>
          <w:color w:val="24292E"/>
          <w:kern w:val="0"/>
          <w:sz w:val="24"/>
          <w:szCs w:val="24"/>
        </w:rPr>
        <w:t>被设置为</w:t>
      </w:r>
      <w:r w:rsidRPr="00FE4D2C">
        <w:rPr>
          <w:rFonts w:ascii="Segoe UI" w:eastAsia="宋体" w:hAnsi="Segoe UI" w:cs="Segoe UI"/>
          <w:color w:val="24292E"/>
          <w:kern w:val="0"/>
          <w:sz w:val="24"/>
          <w:szCs w:val="24"/>
        </w:rPr>
        <w:t>1</w:t>
      </w:r>
      <w:r w:rsidRPr="00FE4D2C">
        <w:rPr>
          <w:rFonts w:ascii="Segoe UI" w:eastAsia="宋体" w:hAnsi="Segoe UI" w:cs="Segoe UI"/>
          <w:color w:val="24292E"/>
          <w:kern w:val="0"/>
          <w:sz w:val="24"/>
          <w:szCs w:val="24"/>
        </w:rPr>
        <w:t>。另外，客户机会随机选择一个起始序号</w:t>
      </w:r>
      <w:r w:rsidRPr="00FE4D2C">
        <w:rPr>
          <w:rFonts w:ascii="Segoe UI" w:eastAsia="宋体" w:hAnsi="Segoe UI" w:cs="Segoe UI"/>
          <w:color w:val="24292E"/>
          <w:kern w:val="0"/>
          <w:sz w:val="24"/>
          <w:szCs w:val="24"/>
        </w:rPr>
        <w:t>seq=x(</w:t>
      </w:r>
      <w:r w:rsidRPr="00FE4D2C">
        <w:rPr>
          <w:rFonts w:ascii="Segoe UI" w:eastAsia="宋体" w:hAnsi="Segoe UI" w:cs="Segoe UI"/>
          <w:color w:val="24292E"/>
          <w:kern w:val="0"/>
          <w:sz w:val="24"/>
          <w:szCs w:val="24"/>
        </w:rPr>
        <w:t>连接请求报文不携带数据，但要消耗一个序号</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b/>
          <w:bCs/>
          <w:color w:val="24292E"/>
          <w:kern w:val="0"/>
          <w:sz w:val="24"/>
          <w:szCs w:val="24"/>
        </w:rPr>
        <w:t>第二次握手</w:t>
      </w:r>
      <w:r w:rsidRPr="00FE4D2C">
        <w:rPr>
          <w:rFonts w:ascii="Segoe UI" w:eastAsia="宋体" w:hAnsi="Segoe UI" w:cs="Segoe UI"/>
          <w:color w:val="24292E"/>
          <w:kern w:val="0"/>
          <w:sz w:val="24"/>
          <w:szCs w:val="24"/>
        </w:rPr>
        <w:t>：服务器的</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收到连接请求报文段后，如果同意建立连接，就向客户机发回确认，并为该</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连接分配</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缓存和变量。在确认报文段中，</w:t>
      </w:r>
      <w:r w:rsidRPr="00FE4D2C">
        <w:rPr>
          <w:rFonts w:ascii="Segoe UI" w:eastAsia="宋体" w:hAnsi="Segoe UI" w:cs="Segoe UI"/>
          <w:color w:val="24292E"/>
          <w:kern w:val="0"/>
          <w:sz w:val="24"/>
          <w:szCs w:val="24"/>
        </w:rPr>
        <w:t>SYN</w:t>
      </w:r>
      <w:r w:rsidRPr="00FE4D2C">
        <w:rPr>
          <w:rFonts w:ascii="Segoe UI" w:eastAsia="宋体" w:hAnsi="Segoe UI" w:cs="Segoe UI"/>
          <w:color w:val="24292E"/>
          <w:kern w:val="0"/>
          <w:sz w:val="24"/>
          <w:szCs w:val="24"/>
        </w:rPr>
        <w:t>和</w:t>
      </w:r>
      <w:r w:rsidRPr="00FE4D2C">
        <w:rPr>
          <w:rFonts w:ascii="Segoe UI" w:eastAsia="宋体" w:hAnsi="Segoe UI" w:cs="Segoe UI"/>
          <w:color w:val="24292E"/>
          <w:kern w:val="0"/>
          <w:sz w:val="24"/>
          <w:szCs w:val="24"/>
        </w:rPr>
        <w:t>ACK</w:t>
      </w:r>
      <w:r w:rsidRPr="00FE4D2C">
        <w:rPr>
          <w:rFonts w:ascii="Segoe UI" w:eastAsia="宋体" w:hAnsi="Segoe UI" w:cs="Segoe UI"/>
          <w:color w:val="24292E"/>
          <w:kern w:val="0"/>
          <w:sz w:val="24"/>
          <w:szCs w:val="24"/>
        </w:rPr>
        <w:t>位都被设置为</w:t>
      </w:r>
      <w:r w:rsidRPr="00FE4D2C">
        <w:rPr>
          <w:rFonts w:ascii="Segoe UI" w:eastAsia="宋体" w:hAnsi="Segoe UI" w:cs="Segoe UI"/>
          <w:color w:val="24292E"/>
          <w:kern w:val="0"/>
          <w:sz w:val="24"/>
          <w:szCs w:val="24"/>
        </w:rPr>
        <w:t>1</w:t>
      </w:r>
      <w:r w:rsidRPr="00FE4D2C">
        <w:rPr>
          <w:rFonts w:ascii="Segoe UI" w:eastAsia="宋体" w:hAnsi="Segoe UI" w:cs="Segoe UI"/>
          <w:color w:val="24292E"/>
          <w:kern w:val="0"/>
          <w:sz w:val="24"/>
          <w:szCs w:val="24"/>
        </w:rPr>
        <w:t>，确认号字段值为</w:t>
      </w:r>
      <w:r w:rsidRPr="00FE4D2C">
        <w:rPr>
          <w:rFonts w:ascii="Segoe UI" w:eastAsia="宋体" w:hAnsi="Segoe UI" w:cs="Segoe UI"/>
          <w:color w:val="24292E"/>
          <w:kern w:val="0"/>
          <w:sz w:val="24"/>
          <w:szCs w:val="24"/>
        </w:rPr>
        <w:t>ack=x+1,</w:t>
      </w:r>
      <w:r w:rsidRPr="00FE4D2C">
        <w:rPr>
          <w:rFonts w:ascii="Segoe UI" w:eastAsia="宋体" w:hAnsi="Segoe UI" w:cs="Segoe UI"/>
          <w:color w:val="24292E"/>
          <w:kern w:val="0"/>
          <w:sz w:val="24"/>
          <w:szCs w:val="24"/>
        </w:rPr>
        <w:t>并且服务器随机产生起始序号</w:t>
      </w:r>
      <w:r w:rsidRPr="00FE4D2C">
        <w:rPr>
          <w:rFonts w:ascii="Segoe UI" w:eastAsia="宋体" w:hAnsi="Segoe UI" w:cs="Segoe UI"/>
          <w:color w:val="24292E"/>
          <w:kern w:val="0"/>
          <w:sz w:val="24"/>
          <w:szCs w:val="24"/>
        </w:rPr>
        <w:t xml:space="preserve">seq=y. </w:t>
      </w:r>
      <w:r w:rsidRPr="00FE4D2C">
        <w:rPr>
          <w:rFonts w:ascii="Segoe UI" w:eastAsia="宋体" w:hAnsi="Segoe UI" w:cs="Segoe UI"/>
          <w:color w:val="24292E"/>
          <w:kern w:val="0"/>
          <w:sz w:val="24"/>
          <w:szCs w:val="24"/>
        </w:rPr>
        <w:t>确认包同样不包含应用层数据。</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b/>
          <w:bCs/>
          <w:color w:val="24292E"/>
          <w:kern w:val="0"/>
          <w:sz w:val="24"/>
          <w:szCs w:val="24"/>
        </w:rPr>
        <w:t>第三次握手</w:t>
      </w:r>
      <w:r w:rsidRPr="00FE4D2C">
        <w:rPr>
          <w:rFonts w:ascii="Segoe UI" w:eastAsia="宋体" w:hAnsi="Segoe UI" w:cs="Segoe UI"/>
          <w:color w:val="24292E"/>
          <w:kern w:val="0"/>
          <w:sz w:val="24"/>
          <w:szCs w:val="24"/>
        </w:rPr>
        <w:t>：当客户机收到确认报文段后，还要向服务器给出确认，并且也要给该连接</w:t>
      </w:r>
      <w:r w:rsidRPr="00FE4D2C">
        <w:rPr>
          <w:rFonts w:ascii="Segoe UI" w:eastAsia="宋体" w:hAnsi="Segoe UI" w:cs="Segoe UI"/>
          <w:b/>
          <w:bCs/>
          <w:color w:val="24292E"/>
          <w:kern w:val="0"/>
          <w:sz w:val="24"/>
          <w:szCs w:val="24"/>
        </w:rPr>
        <w:t>分配缓存和变量</w:t>
      </w:r>
      <w:r w:rsidRPr="00FE4D2C">
        <w:rPr>
          <w:rFonts w:ascii="Segoe UI" w:eastAsia="宋体" w:hAnsi="Segoe UI" w:cs="Segoe UI"/>
          <w:color w:val="24292E"/>
          <w:kern w:val="0"/>
          <w:sz w:val="24"/>
          <w:szCs w:val="24"/>
        </w:rPr>
        <w:t>。这个报文段的确认位</w:t>
      </w:r>
      <w:r w:rsidRPr="00FE4D2C">
        <w:rPr>
          <w:rFonts w:ascii="Segoe UI" w:eastAsia="宋体" w:hAnsi="Segoe UI" w:cs="Segoe UI"/>
          <w:color w:val="24292E"/>
          <w:kern w:val="0"/>
          <w:sz w:val="24"/>
          <w:szCs w:val="24"/>
        </w:rPr>
        <w:t>ACK</w:t>
      </w:r>
      <w:r w:rsidRPr="00FE4D2C">
        <w:rPr>
          <w:rFonts w:ascii="Segoe UI" w:eastAsia="宋体" w:hAnsi="Segoe UI" w:cs="Segoe UI"/>
          <w:color w:val="24292E"/>
          <w:kern w:val="0"/>
          <w:sz w:val="24"/>
          <w:szCs w:val="24"/>
        </w:rPr>
        <w:t>被设置为</w:t>
      </w:r>
      <w:r w:rsidRPr="00FE4D2C">
        <w:rPr>
          <w:rFonts w:ascii="Segoe UI" w:eastAsia="宋体" w:hAnsi="Segoe UI" w:cs="Segoe UI"/>
          <w:color w:val="24292E"/>
          <w:kern w:val="0"/>
          <w:sz w:val="24"/>
          <w:szCs w:val="24"/>
        </w:rPr>
        <w:t>1</w:t>
      </w:r>
      <w:r w:rsidRPr="00FE4D2C">
        <w:rPr>
          <w:rFonts w:ascii="Segoe UI" w:eastAsia="宋体" w:hAnsi="Segoe UI" w:cs="Segoe UI"/>
          <w:color w:val="24292E"/>
          <w:kern w:val="0"/>
          <w:sz w:val="24"/>
          <w:szCs w:val="24"/>
        </w:rPr>
        <w:t>，序号段被设</w:t>
      </w:r>
      <w:r w:rsidRPr="00FE4D2C">
        <w:rPr>
          <w:rFonts w:ascii="Segoe UI" w:eastAsia="宋体" w:hAnsi="Segoe UI" w:cs="Segoe UI"/>
          <w:color w:val="24292E"/>
          <w:kern w:val="0"/>
          <w:sz w:val="24"/>
          <w:szCs w:val="24"/>
        </w:rPr>
        <w:lastRenderedPageBreak/>
        <w:t>置为</w:t>
      </w:r>
      <w:r w:rsidRPr="00FE4D2C">
        <w:rPr>
          <w:rFonts w:ascii="Segoe UI" w:eastAsia="宋体" w:hAnsi="Segoe UI" w:cs="Segoe UI"/>
          <w:color w:val="24292E"/>
          <w:kern w:val="0"/>
          <w:sz w:val="24"/>
          <w:szCs w:val="24"/>
        </w:rPr>
        <w:t>seq=x+1,</w:t>
      </w:r>
      <w:r w:rsidRPr="00FE4D2C">
        <w:rPr>
          <w:rFonts w:ascii="Segoe UI" w:eastAsia="宋体" w:hAnsi="Segoe UI" w:cs="Segoe UI"/>
          <w:color w:val="24292E"/>
          <w:kern w:val="0"/>
          <w:sz w:val="24"/>
          <w:szCs w:val="24"/>
        </w:rPr>
        <w:t>确认号字段</w:t>
      </w:r>
      <w:r w:rsidRPr="00FE4D2C">
        <w:rPr>
          <w:rFonts w:ascii="Segoe UI" w:eastAsia="宋体" w:hAnsi="Segoe UI" w:cs="Segoe UI"/>
          <w:color w:val="24292E"/>
          <w:kern w:val="0"/>
          <w:sz w:val="24"/>
          <w:szCs w:val="24"/>
        </w:rPr>
        <w:t xml:space="preserve">ack=y+1. </w:t>
      </w:r>
      <w:r w:rsidRPr="00FE4D2C">
        <w:rPr>
          <w:rFonts w:ascii="Segoe UI" w:eastAsia="宋体" w:hAnsi="Segoe UI" w:cs="Segoe UI"/>
          <w:color w:val="24292E"/>
          <w:kern w:val="0"/>
          <w:sz w:val="24"/>
          <w:szCs w:val="24"/>
        </w:rPr>
        <w:t>该报文段可以携带数据，如果不携带数据则不消耗序号。</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理想状态下，</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连接一旦建立，在通信双方中的任何一方主动关闭连接之前，</w:t>
      </w:r>
      <w:r w:rsidRPr="00FE4D2C">
        <w:rPr>
          <w:rFonts w:ascii="Segoe UI" w:eastAsia="宋体" w:hAnsi="Segoe UI" w:cs="Segoe UI"/>
          <w:color w:val="24292E"/>
          <w:kern w:val="0"/>
          <w:sz w:val="24"/>
          <w:szCs w:val="24"/>
        </w:rPr>
        <w:t xml:space="preserve">TCP </w:t>
      </w:r>
      <w:r w:rsidRPr="00FE4D2C">
        <w:rPr>
          <w:rFonts w:ascii="Segoe UI" w:eastAsia="宋体" w:hAnsi="Segoe UI" w:cs="Segoe UI"/>
          <w:color w:val="24292E"/>
          <w:kern w:val="0"/>
          <w:sz w:val="24"/>
          <w:szCs w:val="24"/>
        </w:rPr>
        <w:t>连接都将被一直保持下去。因为</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提供全双工通信，因此双方任何时候都可以发送数据。</w:t>
      </w:r>
    </w:p>
    <w:p w:rsidR="00FE4D2C" w:rsidRPr="00FE4D2C" w:rsidRDefault="00FE4D2C" w:rsidP="00FE4D2C">
      <w:pPr>
        <w:widowControl/>
        <w:spacing w:before="360" w:after="240"/>
        <w:jc w:val="left"/>
        <w:outlineLvl w:val="2"/>
        <w:rPr>
          <w:rFonts w:ascii="Segoe UI" w:eastAsia="宋体" w:hAnsi="Segoe UI" w:cs="Segoe UI"/>
          <w:b/>
          <w:bCs/>
          <w:color w:val="24292E"/>
          <w:kern w:val="0"/>
          <w:sz w:val="30"/>
          <w:szCs w:val="30"/>
        </w:rPr>
      </w:pPr>
      <w:r w:rsidRPr="00FE4D2C">
        <w:rPr>
          <w:rFonts w:ascii="Segoe UI" w:eastAsia="宋体" w:hAnsi="Segoe UI" w:cs="Segoe UI"/>
          <w:b/>
          <w:bCs/>
          <w:color w:val="24292E"/>
          <w:kern w:val="0"/>
          <w:sz w:val="30"/>
          <w:szCs w:val="30"/>
        </w:rPr>
        <w:t>四次挥手</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b/>
          <w:bCs/>
          <w:color w:val="24292E"/>
          <w:kern w:val="0"/>
          <w:sz w:val="24"/>
          <w:szCs w:val="24"/>
        </w:rPr>
        <w:t>第一次挥手</w:t>
      </w:r>
      <w:r w:rsidRPr="00FE4D2C">
        <w:rPr>
          <w:rFonts w:ascii="Segoe UI" w:eastAsia="宋体" w:hAnsi="Segoe UI" w:cs="Segoe UI"/>
          <w:color w:val="24292E"/>
          <w:kern w:val="0"/>
          <w:sz w:val="24"/>
          <w:szCs w:val="24"/>
        </w:rPr>
        <w:t>：客户机打算关闭连接，就向其</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发送一个连接释放报文，并停止再发送数据，主动关闭</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连接。该报文段的结束标志位</w:t>
      </w:r>
      <w:r w:rsidRPr="00FE4D2C">
        <w:rPr>
          <w:rFonts w:ascii="Segoe UI" w:eastAsia="宋体" w:hAnsi="Segoe UI" w:cs="Segoe UI"/>
          <w:color w:val="24292E"/>
          <w:kern w:val="0"/>
          <w:sz w:val="24"/>
          <w:szCs w:val="24"/>
        </w:rPr>
        <w:t>FIN</w:t>
      </w:r>
      <w:r w:rsidRPr="00FE4D2C">
        <w:rPr>
          <w:rFonts w:ascii="Segoe UI" w:eastAsia="宋体" w:hAnsi="Segoe UI" w:cs="Segoe UI"/>
          <w:color w:val="24292E"/>
          <w:kern w:val="0"/>
          <w:sz w:val="24"/>
          <w:szCs w:val="24"/>
        </w:rPr>
        <w:t>被设置为</w:t>
      </w:r>
      <w:r w:rsidRPr="00FE4D2C">
        <w:rPr>
          <w:rFonts w:ascii="Segoe UI" w:eastAsia="宋体" w:hAnsi="Segoe UI" w:cs="Segoe UI"/>
          <w:color w:val="24292E"/>
          <w:kern w:val="0"/>
          <w:sz w:val="24"/>
          <w:szCs w:val="24"/>
        </w:rPr>
        <w:t>1</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seq=u,</w:t>
      </w:r>
      <w:r w:rsidRPr="00FE4D2C">
        <w:rPr>
          <w:rFonts w:ascii="Segoe UI" w:eastAsia="宋体" w:hAnsi="Segoe UI" w:cs="Segoe UI"/>
          <w:color w:val="24292E"/>
          <w:kern w:val="0"/>
          <w:sz w:val="24"/>
          <w:szCs w:val="24"/>
        </w:rPr>
        <w:t>它等于前面已经发送过的数据的最后一个字节的序号加</w:t>
      </w:r>
      <w:r w:rsidRPr="00FE4D2C">
        <w:rPr>
          <w:rFonts w:ascii="Segoe UI" w:eastAsia="宋体" w:hAnsi="Segoe UI" w:cs="Segoe UI"/>
          <w:color w:val="24292E"/>
          <w:kern w:val="0"/>
          <w:sz w:val="24"/>
          <w:szCs w:val="24"/>
        </w:rPr>
        <w:t>1</w:t>
      </w:r>
      <w:r w:rsidRPr="00FE4D2C">
        <w:rPr>
          <w:rFonts w:ascii="Segoe UI" w:eastAsia="宋体" w:hAnsi="Segoe UI" w:cs="Segoe UI"/>
          <w:color w:val="24292E"/>
          <w:kern w:val="0"/>
          <w:sz w:val="24"/>
          <w:szCs w:val="24"/>
        </w:rPr>
        <w:t>。</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b/>
          <w:bCs/>
          <w:color w:val="24292E"/>
          <w:kern w:val="0"/>
          <w:sz w:val="24"/>
          <w:szCs w:val="24"/>
        </w:rPr>
        <w:t>第二次挥手</w:t>
      </w:r>
      <w:r w:rsidRPr="00FE4D2C">
        <w:rPr>
          <w:rFonts w:ascii="Segoe UI" w:eastAsia="宋体" w:hAnsi="Segoe UI" w:cs="Segoe UI"/>
          <w:color w:val="24292E"/>
          <w:kern w:val="0"/>
          <w:sz w:val="24"/>
          <w:szCs w:val="24"/>
        </w:rPr>
        <w:t>：服务器收到连接释放报文段后即发出确认，确认号是</w:t>
      </w:r>
      <w:r w:rsidRPr="00FE4D2C">
        <w:rPr>
          <w:rFonts w:ascii="Segoe UI" w:eastAsia="宋体" w:hAnsi="Segoe UI" w:cs="Segoe UI"/>
          <w:color w:val="24292E"/>
          <w:kern w:val="0"/>
          <w:sz w:val="24"/>
          <w:szCs w:val="24"/>
        </w:rPr>
        <w:t>ack=u+1,</w:t>
      </w:r>
      <w:r w:rsidRPr="00FE4D2C">
        <w:rPr>
          <w:rFonts w:ascii="Segoe UI" w:eastAsia="宋体" w:hAnsi="Segoe UI" w:cs="Segoe UI"/>
          <w:color w:val="24292E"/>
          <w:kern w:val="0"/>
          <w:sz w:val="24"/>
          <w:szCs w:val="24"/>
        </w:rPr>
        <w:t>序号为</w:t>
      </w:r>
      <w:r w:rsidRPr="00FE4D2C">
        <w:rPr>
          <w:rFonts w:ascii="Segoe UI" w:eastAsia="宋体" w:hAnsi="Segoe UI" w:cs="Segoe UI"/>
          <w:color w:val="24292E"/>
          <w:kern w:val="0"/>
          <w:sz w:val="24"/>
          <w:szCs w:val="24"/>
        </w:rPr>
        <w:t>v,</w:t>
      </w:r>
      <w:r w:rsidRPr="00FE4D2C">
        <w:rPr>
          <w:rFonts w:ascii="Segoe UI" w:eastAsia="宋体" w:hAnsi="Segoe UI" w:cs="Segoe UI"/>
          <w:color w:val="24292E"/>
          <w:kern w:val="0"/>
          <w:sz w:val="24"/>
          <w:szCs w:val="24"/>
        </w:rPr>
        <w:t>等于它前面已经发送过的数据的最后一个字节序号加</w:t>
      </w:r>
      <w:r w:rsidRPr="00FE4D2C">
        <w:rPr>
          <w:rFonts w:ascii="Segoe UI" w:eastAsia="宋体" w:hAnsi="Segoe UI" w:cs="Segoe UI"/>
          <w:color w:val="24292E"/>
          <w:kern w:val="0"/>
          <w:sz w:val="24"/>
          <w:szCs w:val="24"/>
        </w:rPr>
        <w:t>1.</w:t>
      </w:r>
      <w:r w:rsidRPr="00FE4D2C">
        <w:rPr>
          <w:rFonts w:ascii="Segoe UI" w:eastAsia="宋体" w:hAnsi="Segoe UI" w:cs="Segoe UI"/>
          <w:color w:val="24292E"/>
          <w:kern w:val="0"/>
          <w:sz w:val="24"/>
          <w:szCs w:val="24"/>
        </w:rPr>
        <w:t>此时客户机到服务器这个方向的连接就释放了，</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处于半关闭状态。</w:t>
      </w:r>
      <w:r w:rsidRPr="00FE4D2C">
        <w:rPr>
          <w:rFonts w:ascii="Segoe UI" w:eastAsia="宋体" w:hAnsi="Segoe UI" w:cs="Segoe UI"/>
          <w:color w:val="24292E"/>
          <w:kern w:val="0"/>
          <w:sz w:val="24"/>
          <w:szCs w:val="24"/>
        </w:rPr>
        <w:t>ACK=1</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seq=v,ack=u+1</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b/>
          <w:bCs/>
          <w:color w:val="24292E"/>
          <w:kern w:val="0"/>
          <w:sz w:val="24"/>
          <w:szCs w:val="24"/>
        </w:rPr>
        <w:t>第三次挥手</w:t>
      </w:r>
      <w:r w:rsidRPr="00FE4D2C">
        <w:rPr>
          <w:rFonts w:ascii="Segoe UI" w:eastAsia="宋体" w:hAnsi="Segoe UI" w:cs="Segoe UI"/>
          <w:color w:val="24292E"/>
          <w:kern w:val="0"/>
          <w:sz w:val="24"/>
          <w:szCs w:val="24"/>
        </w:rPr>
        <w:t>：若服务器已经没有要向客户机发送的数据，就通知</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释放连接，此时发出</w:t>
      </w:r>
      <w:r w:rsidRPr="00FE4D2C">
        <w:rPr>
          <w:rFonts w:ascii="Segoe UI" w:eastAsia="宋体" w:hAnsi="Segoe UI" w:cs="Segoe UI"/>
          <w:color w:val="24292E"/>
          <w:kern w:val="0"/>
          <w:sz w:val="24"/>
          <w:szCs w:val="24"/>
        </w:rPr>
        <w:t>FIN=1</w:t>
      </w:r>
      <w:r w:rsidRPr="00FE4D2C">
        <w:rPr>
          <w:rFonts w:ascii="Segoe UI" w:eastAsia="宋体" w:hAnsi="Segoe UI" w:cs="Segoe UI"/>
          <w:color w:val="24292E"/>
          <w:kern w:val="0"/>
          <w:sz w:val="24"/>
          <w:szCs w:val="24"/>
        </w:rPr>
        <w:t>，确认号</w:t>
      </w:r>
      <w:r w:rsidRPr="00FE4D2C">
        <w:rPr>
          <w:rFonts w:ascii="Segoe UI" w:eastAsia="宋体" w:hAnsi="Segoe UI" w:cs="Segoe UI"/>
          <w:color w:val="24292E"/>
          <w:kern w:val="0"/>
          <w:sz w:val="24"/>
          <w:szCs w:val="24"/>
        </w:rPr>
        <w:t>ack=u+1,</w:t>
      </w:r>
      <w:r w:rsidRPr="00FE4D2C">
        <w:rPr>
          <w:rFonts w:ascii="Segoe UI" w:eastAsia="宋体" w:hAnsi="Segoe UI" w:cs="Segoe UI"/>
          <w:color w:val="24292E"/>
          <w:kern w:val="0"/>
          <w:sz w:val="24"/>
          <w:szCs w:val="24"/>
        </w:rPr>
        <w:t>序号</w:t>
      </w:r>
      <w:r w:rsidRPr="00FE4D2C">
        <w:rPr>
          <w:rFonts w:ascii="Segoe UI" w:eastAsia="宋体" w:hAnsi="Segoe UI" w:cs="Segoe UI"/>
          <w:color w:val="24292E"/>
          <w:kern w:val="0"/>
          <w:sz w:val="24"/>
          <w:szCs w:val="24"/>
        </w:rPr>
        <w:t>seq=w,</w:t>
      </w:r>
      <w:r w:rsidRPr="00FE4D2C">
        <w:rPr>
          <w:rFonts w:ascii="Segoe UI" w:eastAsia="宋体" w:hAnsi="Segoe UI" w:cs="Segoe UI"/>
          <w:color w:val="24292E"/>
          <w:kern w:val="0"/>
          <w:sz w:val="24"/>
          <w:szCs w:val="24"/>
        </w:rPr>
        <w:t>已经发送过的数据最后一个字节加</w:t>
      </w:r>
      <w:r w:rsidRPr="00FE4D2C">
        <w:rPr>
          <w:rFonts w:ascii="Segoe UI" w:eastAsia="宋体" w:hAnsi="Segoe UI" w:cs="Segoe UI"/>
          <w:color w:val="24292E"/>
          <w:kern w:val="0"/>
          <w:sz w:val="24"/>
          <w:szCs w:val="24"/>
        </w:rPr>
        <w:t>1</w:t>
      </w:r>
      <w:r w:rsidRPr="00FE4D2C">
        <w:rPr>
          <w:rFonts w:ascii="Segoe UI" w:eastAsia="宋体" w:hAnsi="Segoe UI" w:cs="Segoe UI"/>
          <w:color w:val="24292E"/>
          <w:kern w:val="0"/>
          <w:sz w:val="24"/>
          <w:szCs w:val="24"/>
        </w:rPr>
        <w:t>。确认为</w:t>
      </w:r>
      <w:r w:rsidRPr="00FE4D2C">
        <w:rPr>
          <w:rFonts w:ascii="Segoe UI" w:eastAsia="宋体" w:hAnsi="Segoe UI" w:cs="Segoe UI"/>
          <w:color w:val="24292E"/>
          <w:kern w:val="0"/>
          <w:sz w:val="24"/>
          <w:szCs w:val="24"/>
        </w:rPr>
        <w:t>ACK=1. (FIN=1, ACK=1, seq=w, ack=u+1)</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b/>
          <w:bCs/>
          <w:color w:val="24292E"/>
          <w:kern w:val="0"/>
          <w:sz w:val="24"/>
          <w:szCs w:val="24"/>
        </w:rPr>
        <w:t>第四次挥手</w:t>
      </w:r>
      <w:r w:rsidRPr="00FE4D2C">
        <w:rPr>
          <w:rFonts w:ascii="Segoe UI" w:eastAsia="宋体" w:hAnsi="Segoe UI" w:cs="Segoe UI"/>
          <w:color w:val="24292E"/>
          <w:kern w:val="0"/>
          <w:sz w:val="24"/>
          <w:szCs w:val="24"/>
        </w:rPr>
        <w:t>：客户机收到连接释放报文段后，必须发出确认。在确认报文段中，确认位</w:t>
      </w:r>
      <w:r w:rsidRPr="00FE4D2C">
        <w:rPr>
          <w:rFonts w:ascii="Segoe UI" w:eastAsia="宋体" w:hAnsi="Segoe UI" w:cs="Segoe UI"/>
          <w:color w:val="24292E"/>
          <w:kern w:val="0"/>
          <w:sz w:val="24"/>
          <w:szCs w:val="24"/>
        </w:rPr>
        <w:t>ACK=1</w:t>
      </w:r>
      <w:r w:rsidRPr="00FE4D2C">
        <w:rPr>
          <w:rFonts w:ascii="Segoe UI" w:eastAsia="宋体" w:hAnsi="Segoe UI" w:cs="Segoe UI"/>
          <w:color w:val="24292E"/>
          <w:kern w:val="0"/>
          <w:sz w:val="24"/>
          <w:szCs w:val="24"/>
        </w:rPr>
        <w:t>，序号</w:t>
      </w:r>
      <w:r w:rsidRPr="00FE4D2C">
        <w:rPr>
          <w:rFonts w:ascii="Segoe UI" w:eastAsia="宋体" w:hAnsi="Segoe UI" w:cs="Segoe UI"/>
          <w:color w:val="24292E"/>
          <w:kern w:val="0"/>
          <w:sz w:val="24"/>
          <w:szCs w:val="24"/>
        </w:rPr>
        <w:t>seq=u+1,</w:t>
      </w:r>
      <w:r w:rsidRPr="00FE4D2C">
        <w:rPr>
          <w:rFonts w:ascii="Segoe UI" w:eastAsia="宋体" w:hAnsi="Segoe UI" w:cs="Segoe UI"/>
          <w:color w:val="24292E"/>
          <w:kern w:val="0"/>
          <w:sz w:val="24"/>
          <w:szCs w:val="24"/>
        </w:rPr>
        <w:t>确认号</w:t>
      </w:r>
      <w:r w:rsidRPr="00FE4D2C">
        <w:rPr>
          <w:rFonts w:ascii="Segoe UI" w:eastAsia="宋体" w:hAnsi="Segoe UI" w:cs="Segoe UI"/>
          <w:color w:val="24292E"/>
          <w:kern w:val="0"/>
          <w:sz w:val="24"/>
          <w:szCs w:val="24"/>
        </w:rPr>
        <w:t xml:space="preserve">ack=w+1. </w:t>
      </w:r>
      <w:r w:rsidRPr="00FE4D2C">
        <w:rPr>
          <w:rFonts w:ascii="Segoe UI" w:eastAsia="宋体" w:hAnsi="Segoe UI" w:cs="Segoe UI"/>
          <w:color w:val="24292E"/>
          <w:kern w:val="0"/>
          <w:sz w:val="24"/>
          <w:szCs w:val="24"/>
        </w:rPr>
        <w:t>此时连接还没有释放掉，必须经过时间等待计时器设置的时间</w:t>
      </w:r>
      <w:r w:rsidRPr="00FE4D2C">
        <w:rPr>
          <w:rFonts w:ascii="Segoe UI" w:eastAsia="宋体" w:hAnsi="Segoe UI" w:cs="Segoe UI"/>
          <w:color w:val="24292E"/>
          <w:kern w:val="0"/>
          <w:sz w:val="24"/>
          <w:szCs w:val="24"/>
        </w:rPr>
        <w:t>2MSL(Max Segment Lifetime),</w:t>
      </w:r>
      <w:r w:rsidRPr="00FE4D2C">
        <w:rPr>
          <w:rFonts w:ascii="Segoe UI" w:eastAsia="宋体" w:hAnsi="Segoe UI" w:cs="Segoe UI"/>
          <w:color w:val="24292E"/>
          <w:kern w:val="0"/>
          <w:sz w:val="24"/>
          <w:szCs w:val="24"/>
        </w:rPr>
        <w:t>后，客户机才进入连接关闭状态。</w:t>
      </w:r>
      <w:r w:rsidRPr="00FE4D2C">
        <w:rPr>
          <w:rFonts w:ascii="Segoe UI" w:eastAsia="宋体" w:hAnsi="Segoe UI" w:cs="Segoe UI"/>
          <w:color w:val="24292E"/>
          <w:kern w:val="0"/>
          <w:sz w:val="24"/>
          <w:szCs w:val="24"/>
        </w:rPr>
        <w:t xml:space="preserve"> (ACK=1,seq=u+1,ack=w+1)</w:t>
      </w:r>
    </w:p>
    <w:p w:rsidR="00FE4D2C" w:rsidRPr="00FE4D2C" w:rsidRDefault="00FE4D2C" w:rsidP="00FE4D2C">
      <w:pPr>
        <w:widowControl/>
        <w:spacing w:after="240"/>
        <w:jc w:val="left"/>
        <w:rPr>
          <w:rFonts w:ascii="Segoe UI" w:eastAsia="宋体" w:hAnsi="Segoe UI" w:cs="Segoe UI"/>
          <w:color w:val="24292E"/>
          <w:kern w:val="0"/>
          <w:sz w:val="24"/>
          <w:szCs w:val="24"/>
        </w:rPr>
      </w:pPr>
      <w:hyperlink r:id="rId7" w:history="1">
        <w:r w:rsidRPr="00FE4D2C">
          <w:rPr>
            <w:rFonts w:ascii="Segoe UI" w:eastAsia="宋体" w:hAnsi="Segoe UI" w:cs="Segoe UI"/>
            <w:color w:val="0366D6"/>
            <w:kern w:val="0"/>
            <w:sz w:val="24"/>
            <w:szCs w:val="24"/>
            <w:u w:val="single"/>
          </w:rPr>
          <w:t>http://www.cnblogs.com/Jessy/p/3535612.html</w:t>
        </w:r>
      </w:hyperlink>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lastRenderedPageBreak/>
        <w:t>为什么会采用三次握手，若采用二次握手可以吗？</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采用三次握手是为了防止失效的连接请求报文段再次传到服务器，因而产生错误。如果由于网络不稳定，虽然客户端以前发送的连接请求以到达服务方，但服务方的同意连接的应答未能到达客户端。则客户方要重新发送连接请求，若采用二次握手，服务方收到客服端重传的请求连接后，会以为是新的请求，就会发送同意连接报文，并新开进程提供服务，这样会造成服务方资源的无谓浪费。</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如果只采用一次的话，客户端不知道服务端是否已经收到自己发送的数据，则会不断地发送数据。为了保证服务端能收接受到客户端的信息并能做出正确的应答而进行前两次</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第一次和第二次</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握手，为了保证客户端能够接收到服务端的信息并能做出正确的应答而进行后两次</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第二次和第三次</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握手</w:t>
      </w:r>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t>为什么四次挥手，主动方要等待２</w:t>
      </w:r>
      <w:r w:rsidRPr="00FE4D2C">
        <w:rPr>
          <w:rFonts w:ascii="Segoe UI" w:eastAsia="宋体" w:hAnsi="Segoe UI" w:cs="Segoe UI"/>
          <w:b/>
          <w:bCs/>
          <w:color w:val="24292E"/>
          <w:kern w:val="0"/>
          <w:sz w:val="36"/>
          <w:szCs w:val="36"/>
        </w:rPr>
        <w:t>MSL</w:t>
      </w:r>
      <w:r w:rsidRPr="00FE4D2C">
        <w:rPr>
          <w:rFonts w:ascii="Segoe UI" w:eastAsia="宋体" w:hAnsi="Segoe UI" w:cs="Segoe UI"/>
          <w:b/>
          <w:bCs/>
          <w:color w:val="24292E"/>
          <w:kern w:val="0"/>
          <w:sz w:val="36"/>
          <w:szCs w:val="36"/>
        </w:rPr>
        <w:t>后才关闭连接．</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一、保证</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协议的全双工连接能够可靠关闭．</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主要为了确保对方能受到</w:t>
      </w:r>
      <w:r w:rsidRPr="00FE4D2C">
        <w:rPr>
          <w:rFonts w:ascii="Segoe UI" w:eastAsia="宋体" w:hAnsi="Segoe UI" w:cs="Segoe UI"/>
          <w:color w:val="24292E"/>
          <w:kern w:val="0"/>
          <w:sz w:val="24"/>
          <w:szCs w:val="24"/>
        </w:rPr>
        <w:t>ACK</w:t>
      </w:r>
      <w:r w:rsidRPr="00FE4D2C">
        <w:rPr>
          <w:rFonts w:ascii="Segoe UI" w:eastAsia="宋体" w:hAnsi="Segoe UI" w:cs="Segoe UI"/>
          <w:color w:val="24292E"/>
          <w:kern w:val="0"/>
          <w:sz w:val="24"/>
          <w:szCs w:val="24"/>
        </w:rPr>
        <w:t>信息</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如果</w:t>
      </w:r>
      <w:r w:rsidRPr="00FE4D2C">
        <w:rPr>
          <w:rFonts w:ascii="Segoe UI" w:eastAsia="宋体" w:hAnsi="Segoe UI" w:cs="Segoe UI"/>
          <w:color w:val="24292E"/>
          <w:kern w:val="0"/>
          <w:sz w:val="24"/>
          <w:szCs w:val="24"/>
        </w:rPr>
        <w:t>Client</w:t>
      </w:r>
      <w:r w:rsidRPr="00FE4D2C">
        <w:rPr>
          <w:rFonts w:ascii="Segoe UI" w:eastAsia="宋体" w:hAnsi="Segoe UI" w:cs="Segoe UI"/>
          <w:color w:val="24292E"/>
          <w:kern w:val="0"/>
          <w:sz w:val="24"/>
          <w:szCs w:val="24"/>
        </w:rPr>
        <w:t>直接</w:t>
      </w:r>
      <w:r w:rsidRPr="00FE4D2C">
        <w:rPr>
          <w:rFonts w:ascii="Segoe UI" w:eastAsia="宋体" w:hAnsi="Segoe UI" w:cs="Segoe UI"/>
          <w:color w:val="24292E"/>
          <w:kern w:val="0"/>
          <w:sz w:val="24"/>
          <w:szCs w:val="24"/>
        </w:rPr>
        <w:t>CLOSED</w:t>
      </w:r>
      <w:r w:rsidRPr="00FE4D2C">
        <w:rPr>
          <w:rFonts w:ascii="Segoe UI" w:eastAsia="宋体" w:hAnsi="Segoe UI" w:cs="Segoe UI"/>
          <w:color w:val="24292E"/>
          <w:kern w:val="0"/>
          <w:sz w:val="24"/>
          <w:szCs w:val="24"/>
        </w:rPr>
        <w:t>了，那么由于</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协议的不可靠性或者是其它网络原因，导致</w:t>
      </w:r>
      <w:r w:rsidRPr="00FE4D2C">
        <w:rPr>
          <w:rFonts w:ascii="Segoe UI" w:eastAsia="宋体" w:hAnsi="Segoe UI" w:cs="Segoe UI"/>
          <w:color w:val="24292E"/>
          <w:kern w:val="0"/>
          <w:sz w:val="24"/>
          <w:szCs w:val="24"/>
        </w:rPr>
        <w:t>Server</w:t>
      </w:r>
      <w:r w:rsidRPr="00FE4D2C">
        <w:rPr>
          <w:rFonts w:ascii="Segoe UI" w:eastAsia="宋体" w:hAnsi="Segoe UI" w:cs="Segoe UI"/>
          <w:color w:val="24292E"/>
          <w:kern w:val="0"/>
          <w:sz w:val="24"/>
          <w:szCs w:val="24"/>
        </w:rPr>
        <w:t>没有收到</w:t>
      </w:r>
      <w:r w:rsidRPr="00FE4D2C">
        <w:rPr>
          <w:rFonts w:ascii="Segoe UI" w:eastAsia="宋体" w:hAnsi="Segoe UI" w:cs="Segoe UI"/>
          <w:color w:val="24292E"/>
          <w:kern w:val="0"/>
          <w:sz w:val="24"/>
          <w:szCs w:val="24"/>
        </w:rPr>
        <w:t>Client</w:t>
      </w:r>
      <w:r w:rsidRPr="00FE4D2C">
        <w:rPr>
          <w:rFonts w:ascii="Segoe UI" w:eastAsia="宋体" w:hAnsi="Segoe UI" w:cs="Segoe UI"/>
          <w:color w:val="24292E"/>
          <w:kern w:val="0"/>
          <w:sz w:val="24"/>
          <w:szCs w:val="24"/>
        </w:rPr>
        <w:t>最后回复的</w:t>
      </w:r>
      <w:r w:rsidRPr="00FE4D2C">
        <w:rPr>
          <w:rFonts w:ascii="Segoe UI" w:eastAsia="宋体" w:hAnsi="Segoe UI" w:cs="Segoe UI"/>
          <w:color w:val="24292E"/>
          <w:kern w:val="0"/>
          <w:sz w:val="24"/>
          <w:szCs w:val="24"/>
        </w:rPr>
        <w:t>ACK</w:t>
      </w:r>
      <w:r w:rsidRPr="00FE4D2C">
        <w:rPr>
          <w:rFonts w:ascii="Segoe UI" w:eastAsia="宋体" w:hAnsi="Segoe UI" w:cs="Segoe UI"/>
          <w:color w:val="24292E"/>
          <w:kern w:val="0"/>
          <w:sz w:val="24"/>
          <w:szCs w:val="24"/>
        </w:rPr>
        <w:t>。那么</w:t>
      </w:r>
      <w:r w:rsidRPr="00FE4D2C">
        <w:rPr>
          <w:rFonts w:ascii="Segoe UI" w:eastAsia="宋体" w:hAnsi="Segoe UI" w:cs="Segoe UI"/>
          <w:color w:val="24292E"/>
          <w:kern w:val="0"/>
          <w:sz w:val="24"/>
          <w:szCs w:val="24"/>
        </w:rPr>
        <w:t>Server</w:t>
      </w:r>
      <w:r w:rsidRPr="00FE4D2C">
        <w:rPr>
          <w:rFonts w:ascii="Segoe UI" w:eastAsia="宋体" w:hAnsi="Segoe UI" w:cs="Segoe UI"/>
          <w:color w:val="24292E"/>
          <w:kern w:val="0"/>
          <w:sz w:val="24"/>
          <w:szCs w:val="24"/>
        </w:rPr>
        <w:t>就会在超时之后继续发送</w:t>
      </w:r>
      <w:r w:rsidRPr="00FE4D2C">
        <w:rPr>
          <w:rFonts w:ascii="Segoe UI" w:eastAsia="宋体" w:hAnsi="Segoe UI" w:cs="Segoe UI"/>
          <w:color w:val="24292E"/>
          <w:kern w:val="0"/>
          <w:sz w:val="24"/>
          <w:szCs w:val="24"/>
        </w:rPr>
        <w:t>FIN</w:t>
      </w:r>
      <w:r w:rsidRPr="00FE4D2C">
        <w:rPr>
          <w:rFonts w:ascii="Segoe UI" w:eastAsia="宋体" w:hAnsi="Segoe UI" w:cs="Segoe UI"/>
          <w:color w:val="24292E"/>
          <w:kern w:val="0"/>
          <w:sz w:val="24"/>
          <w:szCs w:val="24"/>
        </w:rPr>
        <w:t>，此时由于</w:t>
      </w:r>
      <w:r w:rsidRPr="00FE4D2C">
        <w:rPr>
          <w:rFonts w:ascii="Segoe UI" w:eastAsia="宋体" w:hAnsi="Segoe UI" w:cs="Segoe UI"/>
          <w:color w:val="24292E"/>
          <w:kern w:val="0"/>
          <w:sz w:val="24"/>
          <w:szCs w:val="24"/>
        </w:rPr>
        <w:t>Client</w:t>
      </w:r>
      <w:r w:rsidRPr="00FE4D2C">
        <w:rPr>
          <w:rFonts w:ascii="Segoe UI" w:eastAsia="宋体" w:hAnsi="Segoe UI" w:cs="Segoe UI"/>
          <w:color w:val="24292E"/>
          <w:kern w:val="0"/>
          <w:sz w:val="24"/>
          <w:szCs w:val="24"/>
        </w:rPr>
        <w:t>已经</w:t>
      </w:r>
      <w:r w:rsidRPr="00FE4D2C">
        <w:rPr>
          <w:rFonts w:ascii="Segoe UI" w:eastAsia="宋体" w:hAnsi="Segoe UI" w:cs="Segoe UI"/>
          <w:color w:val="24292E"/>
          <w:kern w:val="0"/>
          <w:sz w:val="24"/>
          <w:szCs w:val="24"/>
        </w:rPr>
        <w:t>CLOSED</w:t>
      </w:r>
      <w:r w:rsidRPr="00FE4D2C">
        <w:rPr>
          <w:rFonts w:ascii="Segoe UI" w:eastAsia="宋体" w:hAnsi="Segoe UI" w:cs="Segoe UI"/>
          <w:color w:val="24292E"/>
          <w:kern w:val="0"/>
          <w:sz w:val="24"/>
          <w:szCs w:val="24"/>
        </w:rPr>
        <w:t>了，就找不到与重发的</w:t>
      </w:r>
      <w:r w:rsidRPr="00FE4D2C">
        <w:rPr>
          <w:rFonts w:ascii="Segoe UI" w:eastAsia="宋体" w:hAnsi="Segoe UI" w:cs="Segoe UI"/>
          <w:color w:val="24292E"/>
          <w:kern w:val="0"/>
          <w:sz w:val="24"/>
          <w:szCs w:val="24"/>
        </w:rPr>
        <w:t>FIN</w:t>
      </w:r>
      <w:r w:rsidRPr="00FE4D2C">
        <w:rPr>
          <w:rFonts w:ascii="Segoe UI" w:eastAsia="宋体" w:hAnsi="Segoe UI" w:cs="Segoe UI"/>
          <w:color w:val="24292E"/>
          <w:kern w:val="0"/>
          <w:sz w:val="24"/>
          <w:szCs w:val="24"/>
        </w:rPr>
        <w:t>对应的连接，最后</w:t>
      </w:r>
      <w:r w:rsidRPr="00FE4D2C">
        <w:rPr>
          <w:rFonts w:ascii="Segoe UI" w:eastAsia="宋体" w:hAnsi="Segoe UI" w:cs="Segoe UI"/>
          <w:color w:val="24292E"/>
          <w:kern w:val="0"/>
          <w:sz w:val="24"/>
          <w:szCs w:val="24"/>
        </w:rPr>
        <w:t>Server</w:t>
      </w:r>
      <w:r w:rsidRPr="00FE4D2C">
        <w:rPr>
          <w:rFonts w:ascii="Segoe UI" w:eastAsia="宋体" w:hAnsi="Segoe UI" w:cs="Segoe UI"/>
          <w:color w:val="24292E"/>
          <w:kern w:val="0"/>
          <w:sz w:val="24"/>
          <w:szCs w:val="24"/>
        </w:rPr>
        <w:t>就会收到</w:t>
      </w:r>
      <w:r w:rsidRPr="00FE4D2C">
        <w:rPr>
          <w:rFonts w:ascii="Segoe UI" w:eastAsia="宋体" w:hAnsi="Segoe UI" w:cs="Segoe UI"/>
          <w:color w:val="24292E"/>
          <w:kern w:val="0"/>
          <w:sz w:val="24"/>
          <w:szCs w:val="24"/>
        </w:rPr>
        <w:t>RST</w:t>
      </w:r>
      <w:r w:rsidRPr="00FE4D2C">
        <w:rPr>
          <w:rFonts w:ascii="Segoe UI" w:eastAsia="宋体" w:hAnsi="Segoe UI" w:cs="Segoe UI"/>
          <w:color w:val="24292E"/>
          <w:kern w:val="0"/>
          <w:sz w:val="24"/>
          <w:szCs w:val="24"/>
        </w:rPr>
        <w:t>而不是</w:t>
      </w:r>
      <w:r w:rsidRPr="00FE4D2C">
        <w:rPr>
          <w:rFonts w:ascii="Segoe UI" w:eastAsia="宋体" w:hAnsi="Segoe UI" w:cs="Segoe UI"/>
          <w:color w:val="24292E"/>
          <w:kern w:val="0"/>
          <w:sz w:val="24"/>
          <w:szCs w:val="24"/>
        </w:rPr>
        <w:t>ACK</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Server</w:t>
      </w:r>
      <w:r w:rsidRPr="00FE4D2C">
        <w:rPr>
          <w:rFonts w:ascii="Segoe UI" w:eastAsia="宋体" w:hAnsi="Segoe UI" w:cs="Segoe UI"/>
          <w:color w:val="24292E"/>
          <w:kern w:val="0"/>
          <w:sz w:val="24"/>
          <w:szCs w:val="24"/>
        </w:rPr>
        <w:t>就会以为是连接错误把问题报告给高层。所以，</w:t>
      </w:r>
      <w:r w:rsidRPr="00FE4D2C">
        <w:rPr>
          <w:rFonts w:ascii="Segoe UI" w:eastAsia="宋体" w:hAnsi="Segoe UI" w:cs="Segoe UI"/>
          <w:color w:val="24292E"/>
          <w:kern w:val="0"/>
          <w:sz w:val="24"/>
          <w:szCs w:val="24"/>
        </w:rPr>
        <w:t>Client</w:t>
      </w:r>
      <w:r w:rsidRPr="00FE4D2C">
        <w:rPr>
          <w:rFonts w:ascii="Segoe UI" w:eastAsia="宋体" w:hAnsi="Segoe UI" w:cs="Segoe UI"/>
          <w:color w:val="24292E"/>
          <w:kern w:val="0"/>
          <w:sz w:val="24"/>
          <w:szCs w:val="24"/>
        </w:rPr>
        <w:t>不是直接进入</w:t>
      </w:r>
      <w:r w:rsidRPr="00FE4D2C">
        <w:rPr>
          <w:rFonts w:ascii="Segoe UI" w:eastAsia="宋体" w:hAnsi="Segoe UI" w:cs="Segoe UI"/>
          <w:color w:val="24292E"/>
          <w:kern w:val="0"/>
          <w:sz w:val="24"/>
          <w:szCs w:val="24"/>
        </w:rPr>
        <w:t>CLOSED</w:t>
      </w:r>
      <w:r w:rsidRPr="00FE4D2C">
        <w:rPr>
          <w:rFonts w:ascii="Segoe UI" w:eastAsia="宋体" w:hAnsi="Segoe UI" w:cs="Segoe UI"/>
          <w:color w:val="24292E"/>
          <w:kern w:val="0"/>
          <w:sz w:val="24"/>
          <w:szCs w:val="24"/>
        </w:rPr>
        <w:t>，而是要保持</w:t>
      </w:r>
      <w:r w:rsidRPr="00FE4D2C">
        <w:rPr>
          <w:rFonts w:ascii="Segoe UI" w:eastAsia="宋体" w:hAnsi="Segoe UI" w:cs="Segoe UI"/>
          <w:color w:val="24292E"/>
          <w:kern w:val="0"/>
          <w:sz w:val="24"/>
          <w:szCs w:val="24"/>
        </w:rPr>
        <w:t>2MSL,</w:t>
      </w:r>
      <w:r w:rsidRPr="00FE4D2C">
        <w:rPr>
          <w:rFonts w:ascii="Segoe UI" w:eastAsia="宋体" w:hAnsi="Segoe UI" w:cs="Segoe UI"/>
          <w:color w:val="24292E"/>
          <w:kern w:val="0"/>
          <w:sz w:val="24"/>
          <w:szCs w:val="24"/>
        </w:rPr>
        <w:t>如果在这个时间内又收到了</w:t>
      </w:r>
      <w:r w:rsidRPr="00FE4D2C">
        <w:rPr>
          <w:rFonts w:ascii="Segoe UI" w:eastAsia="宋体" w:hAnsi="Segoe UI" w:cs="Segoe UI"/>
          <w:color w:val="24292E"/>
          <w:kern w:val="0"/>
          <w:sz w:val="24"/>
          <w:szCs w:val="24"/>
        </w:rPr>
        <w:t>server</w:t>
      </w:r>
      <w:r w:rsidRPr="00FE4D2C">
        <w:rPr>
          <w:rFonts w:ascii="Segoe UI" w:eastAsia="宋体" w:hAnsi="Segoe UI" w:cs="Segoe UI"/>
          <w:color w:val="24292E"/>
          <w:kern w:val="0"/>
          <w:sz w:val="24"/>
          <w:szCs w:val="24"/>
        </w:rPr>
        <w:t>的关闭请求时可以进行重传，否则说明</w:t>
      </w:r>
      <w:r w:rsidRPr="00FE4D2C">
        <w:rPr>
          <w:rFonts w:ascii="Segoe UI" w:eastAsia="宋体" w:hAnsi="Segoe UI" w:cs="Segoe UI"/>
          <w:color w:val="24292E"/>
          <w:kern w:val="0"/>
          <w:sz w:val="24"/>
          <w:szCs w:val="24"/>
        </w:rPr>
        <w:t>server</w:t>
      </w:r>
      <w:r w:rsidRPr="00FE4D2C">
        <w:rPr>
          <w:rFonts w:ascii="Segoe UI" w:eastAsia="宋体" w:hAnsi="Segoe UI" w:cs="Segoe UI"/>
          <w:color w:val="24292E"/>
          <w:kern w:val="0"/>
          <w:sz w:val="24"/>
          <w:szCs w:val="24"/>
        </w:rPr>
        <w:t>已经受到确认包则可以关闭</w:t>
      </w:r>
      <w:r w:rsidRPr="00FE4D2C">
        <w:rPr>
          <w:rFonts w:ascii="Segoe UI" w:eastAsia="宋体" w:hAnsi="Segoe UI" w:cs="Segoe UI"/>
          <w:color w:val="24292E"/>
          <w:kern w:val="0"/>
          <w:sz w:val="24"/>
          <w:szCs w:val="24"/>
        </w:rPr>
        <w:t>.</w:t>
      </w:r>
    </w:p>
    <w:p w:rsidR="00FE4D2C" w:rsidRPr="00FE4D2C" w:rsidRDefault="00FE4D2C" w:rsidP="00FE4D2C">
      <w:pPr>
        <w:widowControl/>
        <w:spacing w:after="240"/>
        <w:jc w:val="left"/>
        <w:rPr>
          <w:rFonts w:ascii="Segoe UI" w:eastAsia="宋体" w:hAnsi="Segoe UI" w:cs="Segoe UI"/>
          <w:color w:val="24292E"/>
          <w:kern w:val="0"/>
          <w:sz w:val="24"/>
          <w:szCs w:val="24"/>
        </w:rPr>
      </w:pPr>
      <w:hyperlink r:id="rId8" w:history="1">
        <w:r w:rsidRPr="00FE4D2C">
          <w:rPr>
            <w:rFonts w:ascii="Segoe UI" w:eastAsia="宋体" w:hAnsi="Segoe UI" w:cs="Segoe UI"/>
            <w:color w:val="0366D6"/>
            <w:kern w:val="0"/>
            <w:sz w:val="24"/>
            <w:szCs w:val="24"/>
            <w:u w:val="single"/>
          </w:rPr>
          <w:t>https://www.zhihu.com/question/36930631</w:t>
        </w:r>
      </w:hyperlink>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t>TCP</w:t>
      </w:r>
      <w:r w:rsidRPr="00FE4D2C">
        <w:rPr>
          <w:rFonts w:ascii="Segoe UI" w:eastAsia="宋体" w:hAnsi="Segoe UI" w:cs="Segoe UI"/>
          <w:b/>
          <w:bCs/>
          <w:color w:val="24292E"/>
          <w:kern w:val="0"/>
          <w:sz w:val="36"/>
          <w:szCs w:val="36"/>
        </w:rPr>
        <w:t>拥塞控制</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lastRenderedPageBreak/>
        <w:t>为了更好对</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进行拥塞控制，因特网建议标准定义了以下四种算法：慢开始，拥塞避免，快重传，快恢复。</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首先在</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要求发送端维护两个窗口：</w:t>
      </w:r>
      <w:r w:rsidRPr="00FE4D2C">
        <w:rPr>
          <w:rFonts w:ascii="Segoe UI" w:eastAsia="宋体" w:hAnsi="Segoe UI" w:cs="Segoe UI"/>
          <w:color w:val="24292E"/>
          <w:kern w:val="0"/>
          <w:sz w:val="24"/>
          <w:szCs w:val="24"/>
        </w:rPr>
        <w:t xml:space="preserve"> 1</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接收窗口</w:t>
      </w:r>
      <w:r w:rsidRPr="00FE4D2C">
        <w:rPr>
          <w:rFonts w:ascii="Segoe UI" w:eastAsia="宋体" w:hAnsi="Segoe UI" w:cs="Segoe UI"/>
          <w:color w:val="24292E"/>
          <w:kern w:val="0"/>
          <w:sz w:val="24"/>
          <w:szCs w:val="24"/>
        </w:rPr>
        <w:t>rwnd</w:t>
      </w:r>
      <w:r w:rsidRPr="00FE4D2C">
        <w:rPr>
          <w:rFonts w:ascii="Segoe UI" w:eastAsia="宋体" w:hAnsi="Segoe UI" w:cs="Segoe UI"/>
          <w:color w:val="24292E"/>
          <w:kern w:val="0"/>
          <w:sz w:val="24"/>
          <w:szCs w:val="24"/>
        </w:rPr>
        <w:t>，接收方根据当前缓存大小锁许诺的最新窗口值。</w:t>
      </w:r>
      <w:r w:rsidRPr="00FE4D2C">
        <w:rPr>
          <w:rFonts w:ascii="Segoe UI" w:eastAsia="宋体" w:hAnsi="Segoe UI" w:cs="Segoe UI"/>
          <w:color w:val="24292E"/>
          <w:kern w:val="0"/>
          <w:sz w:val="24"/>
          <w:szCs w:val="24"/>
        </w:rPr>
        <w:t xml:space="preserve"> 2) </w:t>
      </w:r>
      <w:r w:rsidRPr="00FE4D2C">
        <w:rPr>
          <w:rFonts w:ascii="Segoe UI" w:eastAsia="宋体" w:hAnsi="Segoe UI" w:cs="Segoe UI"/>
          <w:color w:val="24292E"/>
          <w:kern w:val="0"/>
          <w:sz w:val="24"/>
          <w:szCs w:val="24"/>
        </w:rPr>
        <w:t>拥塞窗口</w:t>
      </w:r>
      <w:r w:rsidRPr="00FE4D2C">
        <w:rPr>
          <w:rFonts w:ascii="Segoe UI" w:eastAsia="宋体" w:hAnsi="Segoe UI" w:cs="Segoe UI"/>
          <w:color w:val="24292E"/>
          <w:kern w:val="0"/>
          <w:sz w:val="24"/>
          <w:szCs w:val="24"/>
        </w:rPr>
        <w:t xml:space="preserve"> cwnd ,</w:t>
      </w:r>
      <w:r w:rsidRPr="00FE4D2C">
        <w:rPr>
          <w:rFonts w:ascii="Segoe UI" w:eastAsia="宋体" w:hAnsi="Segoe UI" w:cs="Segoe UI"/>
          <w:color w:val="24292E"/>
          <w:kern w:val="0"/>
          <w:sz w:val="24"/>
          <w:szCs w:val="24"/>
        </w:rPr>
        <w:t>发送方根据自己估算的网络拥塞程度而设置的窗口值。</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发送窗口的上限是取这两者的最小值。</w:t>
      </w:r>
      <w:r w:rsidRPr="00FE4D2C">
        <w:rPr>
          <w:rFonts w:ascii="Segoe UI" w:eastAsia="宋体" w:hAnsi="Segoe UI" w:cs="Segoe UI"/>
          <w:color w:val="24292E"/>
          <w:kern w:val="0"/>
          <w:sz w:val="24"/>
          <w:szCs w:val="24"/>
        </w:rPr>
        <w:t> </w:t>
      </w:r>
      <w:r w:rsidRPr="00FE4D2C">
        <w:rPr>
          <w:rFonts w:ascii="Segoe UI" w:eastAsia="宋体" w:hAnsi="Segoe UI" w:cs="Segoe UI"/>
          <w:b/>
          <w:bCs/>
          <w:color w:val="24292E"/>
          <w:kern w:val="0"/>
          <w:sz w:val="24"/>
          <w:szCs w:val="24"/>
        </w:rPr>
        <w:t>慢开始</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TCP</w:t>
      </w:r>
      <w:r w:rsidRPr="00FE4D2C">
        <w:rPr>
          <w:rFonts w:ascii="Segoe UI" w:eastAsia="宋体" w:hAnsi="Segoe UI" w:cs="Segoe UI"/>
          <w:color w:val="24292E"/>
          <w:kern w:val="0"/>
          <w:sz w:val="24"/>
          <w:szCs w:val="24"/>
        </w:rPr>
        <w:t>刚连接好时，先令拥塞窗口</w:t>
      </w:r>
      <w:r w:rsidRPr="00FE4D2C">
        <w:rPr>
          <w:rFonts w:ascii="Segoe UI" w:eastAsia="宋体" w:hAnsi="Segoe UI" w:cs="Segoe UI"/>
          <w:color w:val="24292E"/>
          <w:kern w:val="0"/>
          <w:sz w:val="24"/>
          <w:szCs w:val="24"/>
        </w:rPr>
        <w:t>cwnd =1 ,</w:t>
      </w:r>
      <w:r w:rsidRPr="00FE4D2C">
        <w:rPr>
          <w:rFonts w:ascii="Segoe UI" w:eastAsia="宋体" w:hAnsi="Segoe UI" w:cs="Segoe UI"/>
          <w:color w:val="24292E"/>
          <w:kern w:val="0"/>
          <w:sz w:val="24"/>
          <w:szCs w:val="24"/>
        </w:rPr>
        <w:t>在每次收到一个对新报文段的确认时将</w:t>
      </w:r>
      <w:r w:rsidRPr="00FE4D2C">
        <w:rPr>
          <w:rFonts w:ascii="Segoe UI" w:eastAsia="宋体" w:hAnsi="Segoe UI" w:cs="Segoe UI"/>
          <w:color w:val="24292E"/>
          <w:kern w:val="0"/>
          <w:sz w:val="24"/>
          <w:szCs w:val="24"/>
        </w:rPr>
        <w:t>cwnd</w:t>
      </w:r>
      <w:r w:rsidRPr="00FE4D2C">
        <w:rPr>
          <w:rFonts w:ascii="Segoe UI" w:eastAsia="宋体" w:hAnsi="Segoe UI" w:cs="Segoe UI"/>
          <w:color w:val="24292E"/>
          <w:kern w:val="0"/>
          <w:sz w:val="24"/>
          <w:szCs w:val="24"/>
        </w:rPr>
        <w:t>加</w:t>
      </w:r>
      <w:r w:rsidRPr="00FE4D2C">
        <w:rPr>
          <w:rFonts w:ascii="Segoe UI" w:eastAsia="宋体" w:hAnsi="Segoe UI" w:cs="Segoe UI"/>
          <w:color w:val="24292E"/>
          <w:kern w:val="0"/>
          <w:sz w:val="24"/>
          <w:szCs w:val="24"/>
        </w:rPr>
        <w:t>1</w:t>
      </w:r>
      <w:r w:rsidRPr="00FE4D2C">
        <w:rPr>
          <w:rFonts w:ascii="Segoe UI" w:eastAsia="宋体" w:hAnsi="Segoe UI" w:cs="Segoe UI"/>
          <w:color w:val="24292E"/>
          <w:kern w:val="0"/>
          <w:sz w:val="24"/>
          <w:szCs w:val="24"/>
        </w:rPr>
        <w:t>（因此是成倍增长</w:t>
      </w:r>
      <w:r w:rsidRPr="00FE4D2C">
        <w:rPr>
          <w:rFonts w:ascii="Segoe UI" w:eastAsia="宋体" w:hAnsi="Segoe UI" w:cs="Segoe UI"/>
          <w:color w:val="24292E"/>
          <w:kern w:val="0"/>
          <w:sz w:val="24"/>
          <w:szCs w:val="24"/>
        </w:rPr>
        <w:t>2</w:t>
      </w:r>
      <w:r w:rsidRPr="00FE4D2C">
        <w:rPr>
          <w:rFonts w:ascii="Segoe UI" w:eastAsia="宋体" w:hAnsi="Segoe UI" w:cs="Segoe UI"/>
          <w:color w:val="24292E"/>
          <w:kern w:val="0"/>
          <w:sz w:val="24"/>
          <w:szCs w:val="24"/>
        </w:rPr>
        <w:t>的</w:t>
      </w:r>
      <w:r w:rsidRPr="00FE4D2C">
        <w:rPr>
          <w:rFonts w:ascii="Segoe UI" w:eastAsia="宋体" w:hAnsi="Segoe UI" w:cs="Segoe UI"/>
          <w:color w:val="24292E"/>
          <w:kern w:val="0"/>
          <w:sz w:val="24"/>
          <w:szCs w:val="24"/>
        </w:rPr>
        <w:t>n</w:t>
      </w:r>
      <w:r w:rsidRPr="00FE4D2C">
        <w:rPr>
          <w:rFonts w:ascii="Segoe UI" w:eastAsia="宋体" w:hAnsi="Segoe UI" w:cs="Segoe UI"/>
          <w:color w:val="24292E"/>
          <w:kern w:val="0"/>
          <w:sz w:val="24"/>
          <w:szCs w:val="24"/>
        </w:rPr>
        <w:t>次方</w:t>
      </w:r>
      <w:r w:rsidRPr="00FE4D2C">
        <w:rPr>
          <w:rFonts w:ascii="Segoe UI" w:eastAsia="宋体" w:hAnsi="Segoe UI" w:cs="Segoe UI"/>
          <w:color w:val="24292E"/>
          <w:kern w:val="0"/>
          <w:sz w:val="24"/>
          <w:szCs w:val="24"/>
        </w:rPr>
        <w:t>). Cwnd</w:t>
      </w:r>
      <w:r w:rsidRPr="00FE4D2C">
        <w:rPr>
          <w:rFonts w:ascii="Segoe UI" w:eastAsia="宋体" w:hAnsi="Segoe UI" w:cs="Segoe UI"/>
          <w:color w:val="24292E"/>
          <w:kern w:val="0"/>
          <w:sz w:val="24"/>
          <w:szCs w:val="24"/>
        </w:rPr>
        <w:t>的大小呈指数增长。</w:t>
      </w:r>
      <w:r w:rsidRPr="00FE4D2C">
        <w:rPr>
          <w:rFonts w:ascii="Segoe UI" w:eastAsia="宋体" w:hAnsi="Segoe UI" w:cs="Segoe UI"/>
          <w:color w:val="24292E"/>
          <w:kern w:val="0"/>
          <w:sz w:val="24"/>
          <w:szCs w:val="24"/>
        </w:rPr>
        <w:t> </w:t>
      </w:r>
      <w:r w:rsidRPr="00FE4D2C">
        <w:rPr>
          <w:rFonts w:ascii="Segoe UI" w:eastAsia="宋体" w:hAnsi="Segoe UI" w:cs="Segoe UI"/>
          <w:b/>
          <w:bCs/>
          <w:color w:val="24292E"/>
          <w:kern w:val="0"/>
          <w:sz w:val="24"/>
          <w:szCs w:val="24"/>
        </w:rPr>
        <w:t>拥塞避免算法</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当</w:t>
      </w:r>
      <w:r w:rsidRPr="00FE4D2C">
        <w:rPr>
          <w:rFonts w:ascii="Segoe UI" w:eastAsia="宋体" w:hAnsi="Segoe UI" w:cs="Segoe UI"/>
          <w:color w:val="24292E"/>
          <w:kern w:val="0"/>
          <w:sz w:val="24"/>
          <w:szCs w:val="24"/>
        </w:rPr>
        <w:t>cwnd</w:t>
      </w:r>
      <w:r w:rsidRPr="00FE4D2C">
        <w:rPr>
          <w:rFonts w:ascii="Segoe UI" w:eastAsia="宋体" w:hAnsi="Segoe UI" w:cs="Segoe UI"/>
          <w:color w:val="24292E"/>
          <w:kern w:val="0"/>
          <w:sz w:val="24"/>
          <w:szCs w:val="24"/>
        </w:rPr>
        <w:t>大于等于慢开始门限</w:t>
      </w:r>
      <w:r w:rsidRPr="00FE4D2C">
        <w:rPr>
          <w:rFonts w:ascii="Segoe UI" w:eastAsia="宋体" w:hAnsi="Segoe UI" w:cs="Segoe UI"/>
          <w:color w:val="24292E"/>
          <w:kern w:val="0"/>
          <w:sz w:val="24"/>
          <w:szCs w:val="24"/>
        </w:rPr>
        <w:t>ssthresh</w:t>
      </w:r>
      <w:r w:rsidRPr="00FE4D2C">
        <w:rPr>
          <w:rFonts w:ascii="Segoe UI" w:eastAsia="宋体" w:hAnsi="Segoe UI" w:cs="Segoe UI"/>
          <w:color w:val="24292E"/>
          <w:kern w:val="0"/>
          <w:sz w:val="24"/>
          <w:szCs w:val="24"/>
        </w:rPr>
        <w:t>时，</w:t>
      </w:r>
      <w:r w:rsidRPr="00FE4D2C">
        <w:rPr>
          <w:rFonts w:ascii="Segoe UI" w:eastAsia="宋体" w:hAnsi="Segoe UI" w:cs="Segoe UI"/>
          <w:color w:val="24292E"/>
          <w:kern w:val="0"/>
          <w:sz w:val="24"/>
          <w:szCs w:val="24"/>
        </w:rPr>
        <w:t>cwnd</w:t>
      </w:r>
      <w:r w:rsidRPr="00FE4D2C">
        <w:rPr>
          <w:rFonts w:ascii="Segoe UI" w:eastAsia="宋体" w:hAnsi="Segoe UI" w:cs="Segoe UI"/>
          <w:color w:val="24292E"/>
          <w:kern w:val="0"/>
          <w:sz w:val="24"/>
          <w:szCs w:val="24"/>
        </w:rPr>
        <w:t>窗口每次加</w:t>
      </w:r>
      <w:r w:rsidRPr="00FE4D2C">
        <w:rPr>
          <w:rFonts w:ascii="Segoe UI" w:eastAsia="宋体" w:hAnsi="Segoe UI" w:cs="Segoe UI"/>
          <w:color w:val="24292E"/>
          <w:kern w:val="0"/>
          <w:sz w:val="24"/>
          <w:szCs w:val="24"/>
        </w:rPr>
        <w:t>1</w:t>
      </w:r>
      <w:r w:rsidRPr="00FE4D2C">
        <w:rPr>
          <w:rFonts w:ascii="Segoe UI" w:eastAsia="宋体" w:hAnsi="Segoe UI" w:cs="Segoe UI"/>
          <w:color w:val="24292E"/>
          <w:kern w:val="0"/>
          <w:sz w:val="24"/>
          <w:szCs w:val="24"/>
        </w:rPr>
        <w:t>而不是加倍。当发送方检测到</w:t>
      </w:r>
      <w:r w:rsidRPr="00FE4D2C">
        <w:rPr>
          <w:rFonts w:ascii="Segoe UI" w:eastAsia="宋体" w:hAnsi="Segoe UI" w:cs="Segoe UI"/>
          <w:b/>
          <w:bCs/>
          <w:color w:val="24292E"/>
          <w:kern w:val="0"/>
          <w:sz w:val="24"/>
          <w:szCs w:val="24"/>
        </w:rPr>
        <w:t>超时事件</w:t>
      </w:r>
      <w:r w:rsidRPr="00FE4D2C">
        <w:rPr>
          <w:rFonts w:ascii="Segoe UI" w:eastAsia="宋体" w:hAnsi="Segoe UI" w:cs="Segoe UI"/>
          <w:color w:val="24292E"/>
          <w:kern w:val="0"/>
          <w:sz w:val="24"/>
          <w:szCs w:val="24"/>
        </w:rPr>
        <w:t>的发生时，就将慢开始门限设置为当前</w:t>
      </w:r>
      <w:r w:rsidRPr="00FE4D2C">
        <w:rPr>
          <w:rFonts w:ascii="Segoe UI" w:eastAsia="宋体" w:hAnsi="Segoe UI" w:cs="Segoe UI"/>
          <w:color w:val="24292E"/>
          <w:kern w:val="0"/>
          <w:sz w:val="24"/>
          <w:szCs w:val="24"/>
        </w:rPr>
        <w:t>cwnd</w:t>
      </w:r>
      <w:r w:rsidRPr="00FE4D2C">
        <w:rPr>
          <w:rFonts w:ascii="Segoe UI" w:eastAsia="宋体" w:hAnsi="Segoe UI" w:cs="Segoe UI"/>
          <w:color w:val="24292E"/>
          <w:kern w:val="0"/>
          <w:sz w:val="24"/>
          <w:szCs w:val="24"/>
        </w:rPr>
        <w:t>的一半，同时将</w:t>
      </w:r>
      <w:r w:rsidRPr="00FE4D2C">
        <w:rPr>
          <w:rFonts w:ascii="Segoe UI" w:eastAsia="宋体" w:hAnsi="Segoe UI" w:cs="Segoe UI"/>
          <w:color w:val="24292E"/>
          <w:kern w:val="0"/>
          <w:sz w:val="24"/>
          <w:szCs w:val="24"/>
        </w:rPr>
        <w:t>cwnd</w:t>
      </w:r>
      <w:r w:rsidRPr="00FE4D2C">
        <w:rPr>
          <w:rFonts w:ascii="Segoe UI" w:eastAsia="宋体" w:hAnsi="Segoe UI" w:cs="Segoe UI"/>
          <w:color w:val="24292E"/>
          <w:kern w:val="0"/>
          <w:sz w:val="24"/>
          <w:szCs w:val="24"/>
        </w:rPr>
        <w:t>设置为</w:t>
      </w:r>
      <w:r w:rsidRPr="00FE4D2C">
        <w:rPr>
          <w:rFonts w:ascii="Segoe UI" w:eastAsia="宋体" w:hAnsi="Segoe UI" w:cs="Segoe UI"/>
          <w:color w:val="24292E"/>
          <w:kern w:val="0"/>
          <w:sz w:val="24"/>
          <w:szCs w:val="24"/>
        </w:rPr>
        <w:t xml:space="preserve">1. </w:t>
      </w:r>
      <w:r w:rsidRPr="00FE4D2C">
        <w:rPr>
          <w:rFonts w:ascii="Segoe UI" w:eastAsia="宋体" w:hAnsi="Segoe UI" w:cs="Segoe UI"/>
          <w:color w:val="24292E"/>
          <w:kern w:val="0"/>
          <w:sz w:val="24"/>
          <w:szCs w:val="24"/>
        </w:rPr>
        <w:t>这样的目的是迅速减少主机发送到网络的分组数，使得发生拥塞的路由器有足够的时间吧队列中积压的分组处理完毕。</w:t>
      </w:r>
      <w:r w:rsidRPr="00FE4D2C">
        <w:rPr>
          <w:rFonts w:ascii="Segoe UI" w:eastAsia="宋体" w:hAnsi="Segoe UI" w:cs="Segoe UI"/>
          <w:color w:val="24292E"/>
          <w:kern w:val="0"/>
          <w:sz w:val="24"/>
          <w:szCs w:val="24"/>
        </w:rPr>
        <w:t> </w:t>
      </w:r>
      <w:r w:rsidRPr="00FE4D2C">
        <w:rPr>
          <w:rFonts w:ascii="Segoe UI" w:eastAsia="宋体" w:hAnsi="Segoe UI" w:cs="Segoe UI"/>
          <w:b/>
          <w:bCs/>
          <w:color w:val="24292E"/>
          <w:kern w:val="0"/>
          <w:sz w:val="24"/>
          <w:szCs w:val="24"/>
        </w:rPr>
        <w:t>快重传</w:t>
      </w:r>
      <w:r w:rsidRPr="00FE4D2C">
        <w:rPr>
          <w:rFonts w:ascii="Segoe UI" w:eastAsia="宋体" w:hAnsi="Segoe UI" w:cs="Segoe UI"/>
          <w:color w:val="24292E"/>
          <w:kern w:val="0"/>
          <w:sz w:val="24"/>
          <w:szCs w:val="24"/>
        </w:rPr>
        <w:t>：当发送方连续收到三个重复的</w:t>
      </w:r>
      <w:r w:rsidRPr="00FE4D2C">
        <w:rPr>
          <w:rFonts w:ascii="Segoe UI" w:eastAsia="宋体" w:hAnsi="Segoe UI" w:cs="Segoe UI"/>
          <w:color w:val="24292E"/>
          <w:kern w:val="0"/>
          <w:sz w:val="24"/>
          <w:szCs w:val="24"/>
        </w:rPr>
        <w:t>ACK</w:t>
      </w:r>
      <w:r w:rsidRPr="00FE4D2C">
        <w:rPr>
          <w:rFonts w:ascii="Segoe UI" w:eastAsia="宋体" w:hAnsi="Segoe UI" w:cs="Segoe UI"/>
          <w:color w:val="24292E"/>
          <w:kern w:val="0"/>
          <w:sz w:val="24"/>
          <w:szCs w:val="24"/>
        </w:rPr>
        <w:t>报文时，直接重传对方尚未收到的报文段，而不必等待那个报文段设置的重传计时器超时。</w:t>
      </w:r>
      <w:r w:rsidRPr="00FE4D2C">
        <w:rPr>
          <w:rFonts w:ascii="Segoe UI" w:eastAsia="宋体" w:hAnsi="Segoe UI" w:cs="Segoe UI"/>
          <w:color w:val="24292E"/>
          <w:kern w:val="0"/>
          <w:sz w:val="24"/>
          <w:szCs w:val="24"/>
        </w:rPr>
        <w:t> </w:t>
      </w:r>
      <w:r w:rsidRPr="00FE4D2C">
        <w:rPr>
          <w:rFonts w:ascii="Segoe UI" w:eastAsia="宋体" w:hAnsi="Segoe UI" w:cs="Segoe UI"/>
          <w:b/>
          <w:bCs/>
          <w:color w:val="24292E"/>
          <w:kern w:val="0"/>
          <w:sz w:val="24"/>
          <w:szCs w:val="24"/>
        </w:rPr>
        <w:t>快恢复</w:t>
      </w:r>
      <w:r w:rsidRPr="00FE4D2C">
        <w:rPr>
          <w:rFonts w:ascii="Segoe UI" w:eastAsia="宋体" w:hAnsi="Segoe UI" w:cs="Segoe UI"/>
          <w:color w:val="24292E"/>
          <w:kern w:val="0"/>
          <w:sz w:val="24"/>
          <w:szCs w:val="24"/>
        </w:rPr>
        <w:t>：当发送端收到连续三个冗余的</w:t>
      </w:r>
      <w:r w:rsidRPr="00FE4D2C">
        <w:rPr>
          <w:rFonts w:ascii="Segoe UI" w:eastAsia="宋体" w:hAnsi="Segoe UI" w:cs="Segoe UI"/>
          <w:color w:val="24292E"/>
          <w:kern w:val="0"/>
          <w:sz w:val="24"/>
          <w:szCs w:val="24"/>
        </w:rPr>
        <w:t>ACK</w:t>
      </w:r>
      <w:r w:rsidRPr="00FE4D2C">
        <w:rPr>
          <w:rFonts w:ascii="Segoe UI" w:eastAsia="宋体" w:hAnsi="Segoe UI" w:cs="Segoe UI"/>
          <w:color w:val="24292E"/>
          <w:kern w:val="0"/>
          <w:sz w:val="24"/>
          <w:szCs w:val="24"/>
        </w:rPr>
        <w:t>时，就执行</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乘法减小</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算法，把慢开始门限</w:t>
      </w:r>
      <w:r w:rsidRPr="00FE4D2C">
        <w:rPr>
          <w:rFonts w:ascii="Segoe UI" w:eastAsia="宋体" w:hAnsi="Segoe UI" w:cs="Segoe UI"/>
          <w:color w:val="24292E"/>
          <w:kern w:val="0"/>
          <w:sz w:val="24"/>
          <w:szCs w:val="24"/>
        </w:rPr>
        <w:t>ssthresh</w:t>
      </w:r>
      <w:r w:rsidRPr="00FE4D2C">
        <w:rPr>
          <w:rFonts w:ascii="Segoe UI" w:eastAsia="宋体" w:hAnsi="Segoe UI" w:cs="Segoe UI"/>
          <w:color w:val="24292E"/>
          <w:kern w:val="0"/>
          <w:sz w:val="24"/>
          <w:szCs w:val="24"/>
        </w:rPr>
        <w:t>减半，</w:t>
      </w:r>
      <w:r w:rsidRPr="00FE4D2C">
        <w:rPr>
          <w:rFonts w:ascii="Segoe UI" w:eastAsia="宋体" w:hAnsi="Segoe UI" w:cs="Segoe UI"/>
          <w:color w:val="24292E"/>
          <w:kern w:val="0"/>
          <w:sz w:val="24"/>
          <w:szCs w:val="24"/>
        </w:rPr>
        <w:t>cwnd</w:t>
      </w:r>
      <w:r w:rsidRPr="00FE4D2C">
        <w:rPr>
          <w:rFonts w:ascii="Segoe UI" w:eastAsia="宋体" w:hAnsi="Segoe UI" w:cs="Segoe UI"/>
          <w:color w:val="24292E"/>
          <w:kern w:val="0"/>
          <w:sz w:val="24"/>
          <w:szCs w:val="24"/>
        </w:rPr>
        <w:t>设置为慢开始门限减半后的数值（与慢开始不同）。</w:t>
      </w:r>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t>TCP</w:t>
      </w:r>
      <w:r w:rsidRPr="00FE4D2C">
        <w:rPr>
          <w:rFonts w:ascii="Segoe UI" w:eastAsia="宋体" w:hAnsi="Segoe UI" w:cs="Segoe UI"/>
          <w:b/>
          <w:bCs/>
          <w:color w:val="24292E"/>
          <w:kern w:val="0"/>
          <w:sz w:val="36"/>
          <w:szCs w:val="36"/>
        </w:rPr>
        <w:t>滑动窗口与回退</w:t>
      </w:r>
      <w:r w:rsidRPr="00FE4D2C">
        <w:rPr>
          <w:rFonts w:ascii="Segoe UI" w:eastAsia="宋体" w:hAnsi="Segoe UI" w:cs="Segoe UI"/>
          <w:b/>
          <w:bCs/>
          <w:color w:val="24292E"/>
          <w:kern w:val="0"/>
          <w:sz w:val="36"/>
          <w:szCs w:val="36"/>
        </w:rPr>
        <w:t>N</w:t>
      </w:r>
      <w:r w:rsidRPr="00FE4D2C">
        <w:rPr>
          <w:rFonts w:ascii="Segoe UI" w:eastAsia="宋体" w:hAnsi="Segoe UI" w:cs="Segoe UI"/>
          <w:b/>
          <w:bCs/>
          <w:color w:val="24292E"/>
          <w:kern w:val="0"/>
          <w:sz w:val="36"/>
          <w:szCs w:val="36"/>
        </w:rPr>
        <w:t>针协议</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b/>
          <w:bCs/>
          <w:color w:val="24292E"/>
          <w:kern w:val="0"/>
          <w:sz w:val="24"/>
          <w:szCs w:val="24"/>
        </w:rPr>
        <w:t>滑动窗口</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发送方都维持一组连续的允许发送的帧的序号称为发送窗口。同时接收方也维持一组连续的允许接收的帧序号，称为接收窗口。发送窗口是用来对发送方进行流量控制，接收窗口是用来控制接收那些数据帧不可以接收那些帧。</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在发送端，收到一个确认帧，发送窗口就向前滑动一个帧位置，当发送窗口没有可以发送的帧时，发送方就停止发送。直到接收方发送的确认帧使发送窗口向前移动。</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在接收端，只有收到数据帧的序号落在接收窗口内才将该帧收下，否则一律丢弃。每收到一个帧后就发送回确认帧。</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b/>
          <w:bCs/>
          <w:color w:val="24292E"/>
          <w:kern w:val="0"/>
          <w:sz w:val="24"/>
          <w:szCs w:val="24"/>
        </w:rPr>
        <w:t>后退</w:t>
      </w:r>
      <w:r w:rsidRPr="00FE4D2C">
        <w:rPr>
          <w:rFonts w:ascii="Segoe UI" w:eastAsia="宋体" w:hAnsi="Segoe UI" w:cs="Segoe UI"/>
          <w:b/>
          <w:bCs/>
          <w:color w:val="24292E"/>
          <w:kern w:val="0"/>
          <w:sz w:val="24"/>
          <w:szCs w:val="24"/>
        </w:rPr>
        <w:t>N</w:t>
      </w:r>
      <w:r w:rsidRPr="00FE4D2C">
        <w:rPr>
          <w:rFonts w:ascii="Segoe UI" w:eastAsia="宋体" w:hAnsi="Segoe UI" w:cs="Segoe UI"/>
          <w:b/>
          <w:bCs/>
          <w:color w:val="24292E"/>
          <w:kern w:val="0"/>
          <w:sz w:val="24"/>
          <w:szCs w:val="24"/>
        </w:rPr>
        <w:t>帧协议</w:t>
      </w:r>
      <w:r w:rsidRPr="00FE4D2C">
        <w:rPr>
          <w:rFonts w:ascii="Segoe UI" w:eastAsia="宋体" w:hAnsi="Segoe UI" w:cs="Segoe UI"/>
          <w:color w:val="24292E"/>
          <w:kern w:val="0"/>
          <w:sz w:val="24"/>
          <w:szCs w:val="24"/>
        </w:rPr>
        <w:t> </w:t>
      </w:r>
      <w:r w:rsidRPr="00FE4D2C">
        <w:rPr>
          <w:rFonts w:ascii="Segoe UI" w:eastAsia="宋体" w:hAnsi="Segoe UI" w:cs="Segoe UI"/>
          <w:color w:val="24292E"/>
          <w:kern w:val="0"/>
          <w:sz w:val="24"/>
          <w:szCs w:val="24"/>
        </w:rPr>
        <w:t>发送窗口大于</w:t>
      </w:r>
      <w:r w:rsidRPr="00FE4D2C">
        <w:rPr>
          <w:rFonts w:ascii="Segoe UI" w:eastAsia="宋体" w:hAnsi="Segoe UI" w:cs="Segoe UI"/>
          <w:color w:val="24292E"/>
          <w:kern w:val="0"/>
          <w:sz w:val="24"/>
          <w:szCs w:val="24"/>
        </w:rPr>
        <w:t>1</w:t>
      </w:r>
      <w:r w:rsidRPr="00FE4D2C">
        <w:rPr>
          <w:rFonts w:ascii="Segoe UI" w:eastAsia="宋体" w:hAnsi="Segoe UI" w:cs="Segoe UI"/>
          <w:color w:val="24292E"/>
          <w:kern w:val="0"/>
          <w:sz w:val="24"/>
          <w:szCs w:val="24"/>
        </w:rPr>
        <w:t>，接收窗口等于</w:t>
      </w:r>
      <w:r w:rsidRPr="00FE4D2C">
        <w:rPr>
          <w:rFonts w:ascii="Segoe UI" w:eastAsia="宋体" w:hAnsi="Segoe UI" w:cs="Segoe UI"/>
          <w:color w:val="24292E"/>
          <w:kern w:val="0"/>
          <w:sz w:val="24"/>
          <w:szCs w:val="24"/>
        </w:rPr>
        <w:t>1.</w:t>
      </w:r>
      <w:r w:rsidRPr="00FE4D2C">
        <w:rPr>
          <w:rFonts w:ascii="Segoe UI" w:eastAsia="宋体" w:hAnsi="Segoe UI" w:cs="Segoe UI"/>
          <w:color w:val="24292E"/>
          <w:kern w:val="0"/>
          <w:sz w:val="24"/>
          <w:szCs w:val="24"/>
        </w:rPr>
        <w:t>在后退</w:t>
      </w:r>
      <w:r w:rsidRPr="00FE4D2C">
        <w:rPr>
          <w:rFonts w:ascii="Segoe UI" w:eastAsia="宋体" w:hAnsi="Segoe UI" w:cs="Segoe UI"/>
          <w:color w:val="24292E"/>
          <w:kern w:val="0"/>
          <w:sz w:val="24"/>
          <w:szCs w:val="24"/>
        </w:rPr>
        <w:t>N</w:t>
      </w:r>
      <w:r w:rsidRPr="00FE4D2C">
        <w:rPr>
          <w:rFonts w:ascii="Segoe UI" w:eastAsia="宋体" w:hAnsi="Segoe UI" w:cs="Segoe UI"/>
          <w:color w:val="24292E"/>
          <w:kern w:val="0"/>
          <w:sz w:val="24"/>
          <w:szCs w:val="24"/>
        </w:rPr>
        <w:t>帧中，发送方不需要收到上一帧的</w:t>
      </w:r>
      <w:r w:rsidRPr="00FE4D2C">
        <w:rPr>
          <w:rFonts w:ascii="Segoe UI" w:eastAsia="宋体" w:hAnsi="Segoe UI" w:cs="Segoe UI"/>
          <w:color w:val="24292E"/>
          <w:kern w:val="0"/>
          <w:sz w:val="24"/>
          <w:szCs w:val="24"/>
        </w:rPr>
        <w:t>ACK</w:t>
      </w:r>
      <w:r w:rsidRPr="00FE4D2C">
        <w:rPr>
          <w:rFonts w:ascii="Segoe UI" w:eastAsia="宋体" w:hAnsi="Segoe UI" w:cs="Segoe UI"/>
          <w:color w:val="24292E"/>
          <w:kern w:val="0"/>
          <w:sz w:val="24"/>
          <w:szCs w:val="24"/>
        </w:rPr>
        <w:t>后才能发送下一帧，而是可以连续发送帧。当接收方检测</w:t>
      </w:r>
      <w:r w:rsidRPr="00FE4D2C">
        <w:rPr>
          <w:rFonts w:ascii="Segoe UI" w:eastAsia="宋体" w:hAnsi="Segoe UI" w:cs="Segoe UI"/>
          <w:color w:val="24292E"/>
          <w:kern w:val="0"/>
          <w:sz w:val="24"/>
          <w:szCs w:val="24"/>
        </w:rPr>
        <w:lastRenderedPageBreak/>
        <w:t>出失序信息帧后，要求发送方重发最后一个正确接收的帧之后的所有未被确认的帧。源站每发完一帧就要为该帧设置超时计时器，如果在超时时间内没有收到确认帧则进行重发。服务端会采用累积确认的方式，不是每个帧都发确认，可以连续收到好几个正确帧后发回一个确认信息。接收方因为窗口为</w:t>
      </w:r>
      <w:r w:rsidRPr="00FE4D2C">
        <w:rPr>
          <w:rFonts w:ascii="Segoe UI" w:eastAsia="宋体" w:hAnsi="Segoe UI" w:cs="Segoe UI"/>
          <w:color w:val="24292E"/>
          <w:kern w:val="0"/>
          <w:sz w:val="24"/>
          <w:szCs w:val="24"/>
        </w:rPr>
        <w:t>1</w:t>
      </w:r>
      <w:r w:rsidRPr="00FE4D2C">
        <w:rPr>
          <w:rFonts w:ascii="Segoe UI" w:eastAsia="宋体" w:hAnsi="Segoe UI" w:cs="Segoe UI"/>
          <w:color w:val="24292E"/>
          <w:kern w:val="0"/>
          <w:sz w:val="24"/>
          <w:szCs w:val="24"/>
        </w:rPr>
        <w:t>，所以必须按序接收数据帧，如果某个序大于当前所期望的序号时就会连续发送</w:t>
      </w:r>
      <w:r w:rsidRPr="00FE4D2C">
        <w:rPr>
          <w:rFonts w:ascii="Segoe UI" w:eastAsia="宋体" w:hAnsi="Segoe UI" w:cs="Segoe UI"/>
          <w:color w:val="24292E"/>
          <w:kern w:val="0"/>
          <w:sz w:val="24"/>
          <w:szCs w:val="24"/>
        </w:rPr>
        <w:t>3</w:t>
      </w:r>
      <w:r w:rsidRPr="00FE4D2C">
        <w:rPr>
          <w:rFonts w:ascii="Segoe UI" w:eastAsia="宋体" w:hAnsi="Segoe UI" w:cs="Segoe UI"/>
          <w:color w:val="24292E"/>
          <w:kern w:val="0"/>
          <w:sz w:val="24"/>
          <w:szCs w:val="24"/>
        </w:rPr>
        <w:t>个</w:t>
      </w:r>
      <w:r w:rsidRPr="00FE4D2C">
        <w:rPr>
          <w:rFonts w:ascii="Segoe UI" w:eastAsia="宋体" w:hAnsi="Segoe UI" w:cs="Segoe UI"/>
          <w:color w:val="24292E"/>
          <w:kern w:val="0"/>
          <w:sz w:val="24"/>
          <w:szCs w:val="24"/>
        </w:rPr>
        <w:t>ACK</w:t>
      </w:r>
      <w:r w:rsidRPr="00FE4D2C">
        <w:rPr>
          <w:rFonts w:ascii="Segoe UI" w:eastAsia="宋体" w:hAnsi="Segoe UI" w:cs="Segoe UI"/>
          <w:color w:val="24292E"/>
          <w:kern w:val="0"/>
          <w:sz w:val="24"/>
          <w:szCs w:val="24"/>
        </w:rPr>
        <w:t>确认帧，要求客户端重传失序帧。</w:t>
      </w:r>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t>TCP</w:t>
      </w:r>
      <w:r w:rsidRPr="00FE4D2C">
        <w:rPr>
          <w:rFonts w:ascii="Segoe UI" w:eastAsia="宋体" w:hAnsi="Segoe UI" w:cs="Segoe UI"/>
          <w:b/>
          <w:bCs/>
          <w:color w:val="24292E"/>
          <w:kern w:val="0"/>
          <w:sz w:val="36"/>
          <w:szCs w:val="36"/>
        </w:rPr>
        <w:t>的可靠性如何保证</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在</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的连接中，数据流必须以正确的顺序送达对方。</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的可靠性是通过顺序编号和确认（</w:t>
      </w:r>
      <w:r w:rsidRPr="00FE4D2C">
        <w:rPr>
          <w:rFonts w:ascii="Segoe UI" w:eastAsia="宋体" w:hAnsi="Segoe UI" w:cs="Segoe UI"/>
          <w:color w:val="24292E"/>
          <w:kern w:val="0"/>
          <w:sz w:val="24"/>
          <w:szCs w:val="24"/>
        </w:rPr>
        <w:t>ACK</w:t>
      </w:r>
      <w:r w:rsidRPr="00FE4D2C">
        <w:rPr>
          <w:rFonts w:ascii="Segoe UI" w:eastAsia="宋体" w:hAnsi="Segoe UI" w:cs="Segoe UI"/>
          <w:color w:val="24292E"/>
          <w:kern w:val="0"/>
          <w:sz w:val="24"/>
          <w:szCs w:val="24"/>
        </w:rPr>
        <w:t>）来实现的。</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在开始传送一个段时，为准备重传而首先将该段插入到发送队列之中，同时启动时钟。其后，如果收到了接受端对该段的</w:t>
      </w:r>
      <w:r w:rsidRPr="00FE4D2C">
        <w:rPr>
          <w:rFonts w:ascii="Segoe UI" w:eastAsia="宋体" w:hAnsi="Segoe UI" w:cs="Segoe UI"/>
          <w:color w:val="24292E"/>
          <w:kern w:val="0"/>
          <w:sz w:val="24"/>
          <w:szCs w:val="24"/>
        </w:rPr>
        <w:t>ACK</w:t>
      </w:r>
      <w:r w:rsidRPr="00FE4D2C">
        <w:rPr>
          <w:rFonts w:ascii="Segoe UI" w:eastAsia="宋体" w:hAnsi="Segoe UI" w:cs="Segoe UI"/>
          <w:color w:val="24292E"/>
          <w:kern w:val="0"/>
          <w:sz w:val="24"/>
          <w:szCs w:val="24"/>
        </w:rPr>
        <w:t>信息，就将该段从队列中删去。如果在时钟规定的时间内，</w:t>
      </w:r>
      <w:r w:rsidRPr="00FE4D2C">
        <w:rPr>
          <w:rFonts w:ascii="Segoe UI" w:eastAsia="宋体" w:hAnsi="Segoe UI" w:cs="Segoe UI"/>
          <w:color w:val="24292E"/>
          <w:kern w:val="0"/>
          <w:sz w:val="24"/>
          <w:szCs w:val="24"/>
        </w:rPr>
        <w:t>ACK</w:t>
      </w:r>
      <w:r w:rsidRPr="00FE4D2C">
        <w:rPr>
          <w:rFonts w:ascii="Segoe UI" w:eastAsia="宋体" w:hAnsi="Segoe UI" w:cs="Segoe UI"/>
          <w:color w:val="24292E"/>
          <w:kern w:val="0"/>
          <w:sz w:val="24"/>
          <w:szCs w:val="24"/>
        </w:rPr>
        <w:t>未返回，那么就从发送队列中再次送出这个段。</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在协议中就对数据可靠传输做了保障，握手与断开都需要通讯双方确认，数据传输也需要双方确认成功，在协议中还规定了：分包、重组、重传等规则；而</w:t>
      </w:r>
      <w:r w:rsidRPr="00FE4D2C">
        <w:rPr>
          <w:rFonts w:ascii="Segoe UI" w:eastAsia="宋体" w:hAnsi="Segoe UI" w:cs="Segoe UI"/>
          <w:color w:val="24292E"/>
          <w:kern w:val="0"/>
          <w:sz w:val="24"/>
          <w:szCs w:val="24"/>
        </w:rPr>
        <w:t>UDP</w:t>
      </w:r>
      <w:r w:rsidRPr="00FE4D2C">
        <w:rPr>
          <w:rFonts w:ascii="Segoe UI" w:eastAsia="宋体" w:hAnsi="Segoe UI" w:cs="Segoe UI"/>
          <w:color w:val="24292E"/>
          <w:kern w:val="0"/>
          <w:sz w:val="24"/>
          <w:szCs w:val="24"/>
        </w:rPr>
        <w:t>主要是面向不可靠连接的，不能保证数据正确到达目的地。</w:t>
      </w:r>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t>Http</w:t>
      </w:r>
      <w:r w:rsidRPr="00FE4D2C">
        <w:rPr>
          <w:rFonts w:ascii="Segoe UI" w:eastAsia="宋体" w:hAnsi="Segoe UI" w:cs="Segoe UI"/>
          <w:b/>
          <w:bCs/>
          <w:color w:val="24292E"/>
          <w:kern w:val="0"/>
          <w:sz w:val="36"/>
          <w:szCs w:val="36"/>
        </w:rPr>
        <w:t>的报文结构</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http</w:t>
      </w:r>
      <w:r w:rsidRPr="00FE4D2C">
        <w:rPr>
          <w:rFonts w:ascii="Segoe UI" w:eastAsia="宋体" w:hAnsi="Segoe UI" w:cs="Segoe UI"/>
          <w:color w:val="24292E"/>
          <w:kern w:val="0"/>
          <w:sz w:val="24"/>
          <w:szCs w:val="24"/>
        </w:rPr>
        <w:t>请求由三部分组成，分别是：请求行、消息报头、请求正文</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方法</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空格</w:t>
      </w:r>
      <w:r w:rsidRPr="00FE4D2C">
        <w:rPr>
          <w:rFonts w:ascii="Segoe UI" w:eastAsia="宋体" w:hAnsi="Segoe UI" w:cs="Segoe UI"/>
          <w:color w:val="24292E"/>
          <w:kern w:val="0"/>
          <w:sz w:val="24"/>
          <w:szCs w:val="24"/>
        </w:rPr>
        <w:t>] URL [</w:t>
      </w:r>
      <w:r w:rsidRPr="00FE4D2C">
        <w:rPr>
          <w:rFonts w:ascii="Segoe UI" w:eastAsia="宋体" w:hAnsi="Segoe UI" w:cs="Segoe UI"/>
          <w:color w:val="24292E"/>
          <w:kern w:val="0"/>
          <w:sz w:val="24"/>
          <w:szCs w:val="24"/>
        </w:rPr>
        <w:t>空格</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版本</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首部字段名</w:t>
      </w:r>
      <w:r w:rsidRPr="00FE4D2C">
        <w:rPr>
          <w:rFonts w:ascii="Segoe UI" w:eastAsia="宋体" w:hAnsi="Segoe UI" w:cs="Segoe UI"/>
          <w:color w:val="24292E"/>
          <w:kern w:val="0"/>
          <w:sz w:val="24"/>
          <w:szCs w:val="24"/>
        </w:rPr>
        <w:t>: [</w:t>
      </w:r>
      <w:r w:rsidRPr="00FE4D2C">
        <w:rPr>
          <w:rFonts w:ascii="Segoe UI" w:eastAsia="宋体" w:hAnsi="Segoe UI" w:cs="Segoe UI"/>
          <w:color w:val="24292E"/>
          <w:kern w:val="0"/>
          <w:sz w:val="24"/>
          <w:szCs w:val="24"/>
        </w:rPr>
        <w:t>空格</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值</w:t>
      </w:r>
      <w:r w:rsidRPr="00FE4D2C">
        <w:rPr>
          <w:rFonts w:ascii="Segoe UI" w:eastAsia="宋体" w:hAnsi="Segoe UI" w:cs="Segoe UI"/>
          <w:color w:val="24292E"/>
          <w:kern w:val="0"/>
          <w:sz w:val="24"/>
          <w:szCs w:val="24"/>
        </w:rPr>
        <w:t xml:space="preserve"> … </w:t>
      </w:r>
      <w:r w:rsidRPr="00FE4D2C">
        <w:rPr>
          <w:rFonts w:ascii="Segoe UI" w:eastAsia="宋体" w:hAnsi="Segoe UI" w:cs="Segoe UI"/>
          <w:color w:val="24292E"/>
          <w:kern w:val="0"/>
          <w:sz w:val="24"/>
          <w:szCs w:val="24"/>
        </w:rPr>
        <w:t>首部字段名</w:t>
      </w:r>
      <w:r w:rsidRPr="00FE4D2C">
        <w:rPr>
          <w:rFonts w:ascii="Segoe UI" w:eastAsia="宋体" w:hAnsi="Segoe UI" w:cs="Segoe UI"/>
          <w:color w:val="24292E"/>
          <w:kern w:val="0"/>
          <w:sz w:val="24"/>
          <w:szCs w:val="24"/>
        </w:rPr>
        <w:t>: [</w:t>
      </w:r>
      <w:r w:rsidRPr="00FE4D2C">
        <w:rPr>
          <w:rFonts w:ascii="Segoe UI" w:eastAsia="宋体" w:hAnsi="Segoe UI" w:cs="Segoe UI"/>
          <w:color w:val="24292E"/>
          <w:kern w:val="0"/>
          <w:sz w:val="24"/>
          <w:szCs w:val="24"/>
        </w:rPr>
        <w:t>空格</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值</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空一行</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实体主体</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HTTP</w:t>
      </w:r>
      <w:r w:rsidRPr="00FE4D2C">
        <w:rPr>
          <w:rFonts w:ascii="Segoe UI" w:eastAsia="宋体" w:hAnsi="Segoe UI" w:cs="Segoe UI"/>
          <w:color w:val="24292E"/>
          <w:kern w:val="0"/>
          <w:sz w:val="24"/>
          <w:szCs w:val="24"/>
        </w:rPr>
        <w:t>响应也是由三个部分组成，分别是：状态行、消息报头、响应正文</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版本</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空格</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状态码</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空格</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短语</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首部字段名</w:t>
      </w:r>
      <w:r w:rsidRPr="00FE4D2C">
        <w:rPr>
          <w:rFonts w:ascii="Segoe UI" w:eastAsia="宋体" w:hAnsi="Segoe UI" w:cs="Segoe UI"/>
          <w:color w:val="24292E"/>
          <w:kern w:val="0"/>
          <w:sz w:val="24"/>
          <w:szCs w:val="24"/>
        </w:rPr>
        <w:t>: [</w:t>
      </w:r>
      <w:r w:rsidRPr="00FE4D2C">
        <w:rPr>
          <w:rFonts w:ascii="Segoe UI" w:eastAsia="宋体" w:hAnsi="Segoe UI" w:cs="Segoe UI"/>
          <w:color w:val="24292E"/>
          <w:kern w:val="0"/>
          <w:sz w:val="24"/>
          <w:szCs w:val="24"/>
        </w:rPr>
        <w:t>空格</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值</w:t>
      </w:r>
      <w:r w:rsidRPr="00FE4D2C">
        <w:rPr>
          <w:rFonts w:ascii="Segoe UI" w:eastAsia="宋体" w:hAnsi="Segoe UI" w:cs="Segoe UI"/>
          <w:color w:val="24292E"/>
          <w:kern w:val="0"/>
          <w:sz w:val="24"/>
          <w:szCs w:val="24"/>
        </w:rPr>
        <w:t xml:space="preserve"> … </w:t>
      </w:r>
      <w:r w:rsidRPr="00FE4D2C">
        <w:rPr>
          <w:rFonts w:ascii="Segoe UI" w:eastAsia="宋体" w:hAnsi="Segoe UI" w:cs="Segoe UI"/>
          <w:color w:val="24292E"/>
          <w:kern w:val="0"/>
          <w:sz w:val="24"/>
          <w:szCs w:val="24"/>
        </w:rPr>
        <w:t>首部字段名</w:t>
      </w:r>
      <w:r w:rsidRPr="00FE4D2C">
        <w:rPr>
          <w:rFonts w:ascii="Segoe UI" w:eastAsia="宋体" w:hAnsi="Segoe UI" w:cs="Segoe UI"/>
          <w:color w:val="24292E"/>
          <w:kern w:val="0"/>
          <w:sz w:val="24"/>
          <w:szCs w:val="24"/>
        </w:rPr>
        <w:t>: [</w:t>
      </w:r>
      <w:r w:rsidRPr="00FE4D2C">
        <w:rPr>
          <w:rFonts w:ascii="Segoe UI" w:eastAsia="宋体" w:hAnsi="Segoe UI" w:cs="Segoe UI"/>
          <w:color w:val="24292E"/>
          <w:kern w:val="0"/>
          <w:sz w:val="24"/>
          <w:szCs w:val="24"/>
        </w:rPr>
        <w:t>空格</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值</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空一行</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实体主体</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更多</w:t>
      </w:r>
      <w:r w:rsidRPr="00FE4D2C">
        <w:rPr>
          <w:rFonts w:ascii="Segoe UI" w:eastAsia="宋体" w:hAnsi="Segoe UI" w:cs="Segoe UI"/>
          <w:color w:val="24292E"/>
          <w:kern w:val="0"/>
          <w:sz w:val="24"/>
          <w:szCs w:val="24"/>
        </w:rPr>
        <w:t>http</w:t>
      </w:r>
      <w:r w:rsidRPr="00FE4D2C">
        <w:rPr>
          <w:rFonts w:ascii="Segoe UI" w:eastAsia="宋体" w:hAnsi="Segoe UI" w:cs="Segoe UI"/>
          <w:color w:val="24292E"/>
          <w:kern w:val="0"/>
          <w:sz w:val="24"/>
          <w:szCs w:val="24"/>
        </w:rPr>
        <w:t>内容参考：</w:t>
      </w:r>
      <w:hyperlink r:id="rId9" w:history="1">
        <w:r w:rsidRPr="00FE4D2C">
          <w:rPr>
            <w:rFonts w:ascii="Segoe UI" w:eastAsia="宋体" w:hAnsi="Segoe UI" w:cs="Segoe UI"/>
            <w:color w:val="0366D6"/>
            <w:kern w:val="0"/>
            <w:sz w:val="24"/>
            <w:szCs w:val="24"/>
            <w:u w:val="single"/>
          </w:rPr>
          <w:t>http://www.cnblogs.com/maanshancss/p/4503385.html</w:t>
        </w:r>
      </w:hyperlink>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lastRenderedPageBreak/>
        <w:t>Http request</w:t>
      </w:r>
      <w:r w:rsidRPr="00FE4D2C">
        <w:rPr>
          <w:rFonts w:ascii="Segoe UI" w:eastAsia="宋体" w:hAnsi="Segoe UI" w:cs="Segoe UI"/>
          <w:b/>
          <w:bCs/>
          <w:color w:val="24292E"/>
          <w:kern w:val="0"/>
          <w:sz w:val="36"/>
          <w:szCs w:val="36"/>
        </w:rPr>
        <w:t>的几种类型</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HTTP</w:t>
      </w:r>
      <w:r w:rsidRPr="00FE4D2C">
        <w:rPr>
          <w:rFonts w:ascii="Segoe UI" w:eastAsia="宋体" w:hAnsi="Segoe UI" w:cs="Segoe UI"/>
          <w:color w:val="24292E"/>
          <w:kern w:val="0"/>
          <w:sz w:val="24"/>
          <w:szCs w:val="24"/>
        </w:rPr>
        <w:t>协议中共定义了八种方法或者叫</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动作</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来表明对</w:t>
      </w:r>
      <w:r w:rsidRPr="00FE4D2C">
        <w:rPr>
          <w:rFonts w:ascii="Segoe UI" w:eastAsia="宋体" w:hAnsi="Segoe UI" w:cs="Segoe UI"/>
          <w:color w:val="24292E"/>
          <w:kern w:val="0"/>
          <w:sz w:val="24"/>
          <w:szCs w:val="24"/>
        </w:rPr>
        <w:t>Request-URI</w:t>
      </w:r>
      <w:r w:rsidRPr="00FE4D2C">
        <w:rPr>
          <w:rFonts w:ascii="Segoe UI" w:eastAsia="宋体" w:hAnsi="Segoe UI" w:cs="Segoe UI"/>
          <w:color w:val="24292E"/>
          <w:kern w:val="0"/>
          <w:sz w:val="24"/>
          <w:szCs w:val="24"/>
        </w:rPr>
        <w:t>指定的资源的不同操作方式，具体介绍如下：</w:t>
      </w:r>
      <w:r w:rsidRPr="00FE4D2C">
        <w:rPr>
          <w:rFonts w:ascii="Segoe UI" w:eastAsia="宋体" w:hAnsi="Segoe UI" w:cs="Segoe UI"/>
          <w:color w:val="24292E"/>
          <w:kern w:val="0"/>
          <w:sz w:val="24"/>
          <w:szCs w:val="24"/>
        </w:rPr>
        <w:t xml:space="preserve"> GET</w:t>
      </w:r>
      <w:r w:rsidRPr="00FE4D2C">
        <w:rPr>
          <w:rFonts w:ascii="Segoe UI" w:eastAsia="宋体" w:hAnsi="Segoe UI" w:cs="Segoe UI"/>
          <w:color w:val="24292E"/>
          <w:kern w:val="0"/>
          <w:sz w:val="24"/>
          <w:szCs w:val="24"/>
        </w:rPr>
        <w:t>：向特定的资源发出请求。</w:t>
      </w:r>
      <w:r w:rsidRPr="00FE4D2C">
        <w:rPr>
          <w:rFonts w:ascii="Segoe UI" w:eastAsia="宋体" w:hAnsi="Segoe UI" w:cs="Segoe UI"/>
          <w:color w:val="24292E"/>
          <w:kern w:val="0"/>
          <w:sz w:val="24"/>
          <w:szCs w:val="24"/>
        </w:rPr>
        <w:t xml:space="preserve"> POST</w:t>
      </w:r>
      <w:r w:rsidRPr="00FE4D2C">
        <w:rPr>
          <w:rFonts w:ascii="Segoe UI" w:eastAsia="宋体" w:hAnsi="Segoe UI" w:cs="Segoe UI"/>
          <w:color w:val="24292E"/>
          <w:kern w:val="0"/>
          <w:sz w:val="24"/>
          <w:szCs w:val="24"/>
        </w:rPr>
        <w:t>：向指定资源提交数据进行处理请求（例如提交表单或者上传文件）。数据被包含在请求体中。</w:t>
      </w:r>
      <w:r w:rsidRPr="00FE4D2C">
        <w:rPr>
          <w:rFonts w:ascii="Segoe UI" w:eastAsia="宋体" w:hAnsi="Segoe UI" w:cs="Segoe UI"/>
          <w:color w:val="24292E"/>
          <w:kern w:val="0"/>
          <w:sz w:val="24"/>
          <w:szCs w:val="24"/>
        </w:rPr>
        <w:t>POST</w:t>
      </w:r>
      <w:r w:rsidRPr="00FE4D2C">
        <w:rPr>
          <w:rFonts w:ascii="Segoe UI" w:eastAsia="宋体" w:hAnsi="Segoe UI" w:cs="Segoe UI"/>
          <w:color w:val="24292E"/>
          <w:kern w:val="0"/>
          <w:sz w:val="24"/>
          <w:szCs w:val="24"/>
        </w:rPr>
        <w:t>请求可能会导致新的资源的创建和</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或已有资源的修改。</w:t>
      </w:r>
      <w:r w:rsidRPr="00FE4D2C">
        <w:rPr>
          <w:rFonts w:ascii="Segoe UI" w:eastAsia="宋体" w:hAnsi="Segoe UI" w:cs="Segoe UI"/>
          <w:color w:val="24292E"/>
          <w:kern w:val="0"/>
          <w:sz w:val="24"/>
          <w:szCs w:val="24"/>
        </w:rPr>
        <w:t xml:space="preserve"> PUT</w:t>
      </w:r>
      <w:r w:rsidRPr="00FE4D2C">
        <w:rPr>
          <w:rFonts w:ascii="Segoe UI" w:eastAsia="宋体" w:hAnsi="Segoe UI" w:cs="Segoe UI"/>
          <w:color w:val="24292E"/>
          <w:kern w:val="0"/>
          <w:sz w:val="24"/>
          <w:szCs w:val="24"/>
        </w:rPr>
        <w:t>：向指定资源位置上传其最新内容。</w:t>
      </w:r>
      <w:r w:rsidRPr="00FE4D2C">
        <w:rPr>
          <w:rFonts w:ascii="Segoe UI" w:eastAsia="宋体" w:hAnsi="Segoe UI" w:cs="Segoe UI"/>
          <w:color w:val="24292E"/>
          <w:kern w:val="0"/>
          <w:sz w:val="24"/>
          <w:szCs w:val="24"/>
        </w:rPr>
        <w:t xml:space="preserve"> DELETE</w:t>
      </w:r>
      <w:r w:rsidRPr="00FE4D2C">
        <w:rPr>
          <w:rFonts w:ascii="Segoe UI" w:eastAsia="宋体" w:hAnsi="Segoe UI" w:cs="Segoe UI"/>
          <w:color w:val="24292E"/>
          <w:kern w:val="0"/>
          <w:sz w:val="24"/>
          <w:szCs w:val="24"/>
        </w:rPr>
        <w:t>：请求服务器删除</w:t>
      </w:r>
      <w:r w:rsidRPr="00FE4D2C">
        <w:rPr>
          <w:rFonts w:ascii="Segoe UI" w:eastAsia="宋体" w:hAnsi="Segoe UI" w:cs="Segoe UI"/>
          <w:color w:val="24292E"/>
          <w:kern w:val="0"/>
          <w:sz w:val="24"/>
          <w:szCs w:val="24"/>
        </w:rPr>
        <w:t>Request-URI</w:t>
      </w:r>
      <w:r w:rsidRPr="00FE4D2C">
        <w:rPr>
          <w:rFonts w:ascii="Segoe UI" w:eastAsia="宋体" w:hAnsi="Segoe UI" w:cs="Segoe UI"/>
          <w:color w:val="24292E"/>
          <w:kern w:val="0"/>
          <w:sz w:val="24"/>
          <w:szCs w:val="24"/>
        </w:rPr>
        <w:t>所标识的资源。</w:t>
      </w:r>
      <w:r w:rsidRPr="00FE4D2C">
        <w:rPr>
          <w:rFonts w:ascii="Segoe UI" w:eastAsia="宋体" w:hAnsi="Segoe UI" w:cs="Segoe UI"/>
          <w:color w:val="24292E"/>
          <w:kern w:val="0"/>
          <w:sz w:val="24"/>
          <w:szCs w:val="24"/>
        </w:rPr>
        <w:t xml:space="preserve"> HEAD</w:t>
      </w:r>
      <w:r w:rsidRPr="00FE4D2C">
        <w:rPr>
          <w:rFonts w:ascii="Segoe UI" w:eastAsia="宋体" w:hAnsi="Segoe UI" w:cs="Segoe UI"/>
          <w:color w:val="24292E"/>
          <w:kern w:val="0"/>
          <w:sz w:val="24"/>
          <w:szCs w:val="24"/>
        </w:rPr>
        <w:t>：请求读取由</w:t>
      </w:r>
      <w:r w:rsidRPr="00FE4D2C">
        <w:rPr>
          <w:rFonts w:ascii="Segoe UI" w:eastAsia="宋体" w:hAnsi="Segoe UI" w:cs="Segoe UI"/>
          <w:color w:val="24292E"/>
          <w:kern w:val="0"/>
          <w:sz w:val="24"/>
          <w:szCs w:val="24"/>
        </w:rPr>
        <w:t>URL</w:t>
      </w:r>
      <w:r w:rsidRPr="00FE4D2C">
        <w:rPr>
          <w:rFonts w:ascii="Segoe UI" w:eastAsia="宋体" w:hAnsi="Segoe UI" w:cs="Segoe UI"/>
          <w:color w:val="24292E"/>
          <w:kern w:val="0"/>
          <w:sz w:val="24"/>
          <w:szCs w:val="24"/>
        </w:rPr>
        <w:t>所标志的信息的首部。</w:t>
      </w:r>
      <w:r w:rsidRPr="00FE4D2C">
        <w:rPr>
          <w:rFonts w:ascii="Segoe UI" w:eastAsia="宋体" w:hAnsi="Segoe UI" w:cs="Segoe UI"/>
          <w:color w:val="24292E"/>
          <w:kern w:val="0"/>
          <w:sz w:val="24"/>
          <w:szCs w:val="24"/>
        </w:rPr>
        <w:t xml:space="preserve"> OPTIONS</w:t>
      </w:r>
      <w:r w:rsidRPr="00FE4D2C">
        <w:rPr>
          <w:rFonts w:ascii="Segoe UI" w:eastAsia="宋体" w:hAnsi="Segoe UI" w:cs="Segoe UI"/>
          <w:color w:val="24292E"/>
          <w:kern w:val="0"/>
          <w:sz w:val="24"/>
          <w:szCs w:val="24"/>
        </w:rPr>
        <w:t>：返回服务器针对特定资源所支持的</w:t>
      </w:r>
      <w:r w:rsidRPr="00FE4D2C">
        <w:rPr>
          <w:rFonts w:ascii="Segoe UI" w:eastAsia="宋体" w:hAnsi="Segoe UI" w:cs="Segoe UI"/>
          <w:color w:val="24292E"/>
          <w:kern w:val="0"/>
          <w:sz w:val="24"/>
          <w:szCs w:val="24"/>
        </w:rPr>
        <w:t>HTTP</w:t>
      </w:r>
      <w:r w:rsidRPr="00FE4D2C">
        <w:rPr>
          <w:rFonts w:ascii="Segoe UI" w:eastAsia="宋体" w:hAnsi="Segoe UI" w:cs="Segoe UI"/>
          <w:color w:val="24292E"/>
          <w:kern w:val="0"/>
          <w:sz w:val="24"/>
          <w:szCs w:val="24"/>
        </w:rPr>
        <w:t>请求方法。也可以利用向</w:t>
      </w:r>
      <w:r w:rsidRPr="00FE4D2C">
        <w:rPr>
          <w:rFonts w:ascii="Segoe UI" w:eastAsia="宋体" w:hAnsi="Segoe UI" w:cs="Segoe UI"/>
          <w:color w:val="24292E"/>
          <w:kern w:val="0"/>
          <w:sz w:val="24"/>
          <w:szCs w:val="24"/>
        </w:rPr>
        <w:t>Web</w:t>
      </w:r>
      <w:r w:rsidRPr="00FE4D2C">
        <w:rPr>
          <w:rFonts w:ascii="Segoe UI" w:eastAsia="宋体" w:hAnsi="Segoe UI" w:cs="Segoe UI"/>
          <w:color w:val="24292E"/>
          <w:kern w:val="0"/>
          <w:sz w:val="24"/>
          <w:szCs w:val="24"/>
        </w:rPr>
        <w:t>服务器发送</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的请求来测试服务器的功能性。</w:t>
      </w:r>
      <w:r w:rsidRPr="00FE4D2C">
        <w:rPr>
          <w:rFonts w:ascii="Segoe UI" w:eastAsia="宋体" w:hAnsi="Segoe UI" w:cs="Segoe UI"/>
          <w:color w:val="24292E"/>
          <w:kern w:val="0"/>
          <w:sz w:val="24"/>
          <w:szCs w:val="24"/>
        </w:rPr>
        <w:t xml:space="preserve"> TRACE</w:t>
      </w:r>
      <w:r w:rsidRPr="00FE4D2C">
        <w:rPr>
          <w:rFonts w:ascii="Segoe UI" w:eastAsia="宋体" w:hAnsi="Segoe UI" w:cs="Segoe UI"/>
          <w:color w:val="24292E"/>
          <w:kern w:val="0"/>
          <w:sz w:val="24"/>
          <w:szCs w:val="24"/>
        </w:rPr>
        <w:t>：回显服务器收到的请求，主要用于测试或诊断。</w:t>
      </w:r>
      <w:r w:rsidRPr="00FE4D2C">
        <w:rPr>
          <w:rFonts w:ascii="Segoe UI" w:eastAsia="宋体" w:hAnsi="Segoe UI" w:cs="Segoe UI"/>
          <w:color w:val="24292E"/>
          <w:kern w:val="0"/>
          <w:sz w:val="24"/>
          <w:szCs w:val="24"/>
        </w:rPr>
        <w:t xml:space="preserve"> CONNECT</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HTTP/1.1</w:t>
      </w:r>
      <w:r w:rsidRPr="00FE4D2C">
        <w:rPr>
          <w:rFonts w:ascii="Segoe UI" w:eastAsia="宋体" w:hAnsi="Segoe UI" w:cs="Segoe UI"/>
          <w:color w:val="24292E"/>
          <w:kern w:val="0"/>
          <w:sz w:val="24"/>
          <w:szCs w:val="24"/>
        </w:rPr>
        <w:t>协议中预留给能够将连接改为管道方式的代理服务器。</w:t>
      </w:r>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t>Http1.1</w:t>
      </w:r>
      <w:r w:rsidRPr="00FE4D2C">
        <w:rPr>
          <w:rFonts w:ascii="Segoe UI" w:eastAsia="宋体" w:hAnsi="Segoe UI" w:cs="Segoe UI"/>
          <w:b/>
          <w:bCs/>
          <w:color w:val="24292E"/>
          <w:kern w:val="0"/>
          <w:sz w:val="36"/>
          <w:szCs w:val="36"/>
        </w:rPr>
        <w:t>和</w:t>
      </w:r>
      <w:r w:rsidRPr="00FE4D2C">
        <w:rPr>
          <w:rFonts w:ascii="Segoe UI" w:eastAsia="宋体" w:hAnsi="Segoe UI" w:cs="Segoe UI"/>
          <w:b/>
          <w:bCs/>
          <w:color w:val="24292E"/>
          <w:kern w:val="0"/>
          <w:sz w:val="36"/>
          <w:szCs w:val="36"/>
        </w:rPr>
        <w:t>Http1.0</w:t>
      </w:r>
      <w:r w:rsidRPr="00FE4D2C">
        <w:rPr>
          <w:rFonts w:ascii="Segoe UI" w:eastAsia="宋体" w:hAnsi="Segoe UI" w:cs="Segoe UI"/>
          <w:b/>
          <w:bCs/>
          <w:color w:val="24292E"/>
          <w:kern w:val="0"/>
          <w:sz w:val="36"/>
          <w:szCs w:val="36"/>
        </w:rPr>
        <w:t>的区别</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 xml:space="preserve">1)HTTP1.0 </w:t>
      </w:r>
      <w:r w:rsidRPr="00FE4D2C">
        <w:rPr>
          <w:rFonts w:ascii="Segoe UI" w:eastAsia="宋体" w:hAnsi="Segoe UI" w:cs="Segoe UI"/>
          <w:color w:val="24292E"/>
          <w:kern w:val="0"/>
          <w:sz w:val="24"/>
          <w:szCs w:val="24"/>
        </w:rPr>
        <w:t>是短连接，</w:t>
      </w:r>
      <w:r w:rsidRPr="00FE4D2C">
        <w:rPr>
          <w:rFonts w:ascii="Segoe UI" w:eastAsia="宋体" w:hAnsi="Segoe UI" w:cs="Segoe UI"/>
          <w:color w:val="24292E"/>
          <w:kern w:val="0"/>
          <w:sz w:val="24"/>
          <w:szCs w:val="24"/>
        </w:rPr>
        <w:t>HTTP1.1</w:t>
      </w:r>
      <w:r w:rsidRPr="00FE4D2C">
        <w:rPr>
          <w:rFonts w:ascii="Segoe UI" w:eastAsia="宋体" w:hAnsi="Segoe UI" w:cs="Segoe UI"/>
          <w:color w:val="24292E"/>
          <w:kern w:val="0"/>
          <w:sz w:val="24"/>
          <w:szCs w:val="24"/>
        </w:rPr>
        <w:t>是长连接。</w:t>
      </w:r>
      <w:r w:rsidRPr="00FE4D2C">
        <w:rPr>
          <w:rFonts w:ascii="Segoe UI" w:eastAsia="宋体" w:hAnsi="Segoe UI" w:cs="Segoe UI"/>
          <w:color w:val="24292E"/>
          <w:kern w:val="0"/>
          <w:sz w:val="24"/>
          <w:szCs w:val="24"/>
        </w:rPr>
        <w:t xml:space="preserve"> HTTP 1.0</w:t>
      </w:r>
      <w:r w:rsidRPr="00FE4D2C">
        <w:rPr>
          <w:rFonts w:ascii="Segoe UI" w:eastAsia="宋体" w:hAnsi="Segoe UI" w:cs="Segoe UI"/>
          <w:color w:val="24292E"/>
          <w:kern w:val="0"/>
          <w:sz w:val="24"/>
          <w:szCs w:val="24"/>
        </w:rPr>
        <w:t>规定浏览器与服务器只保持短暂的连接，浏览器的每次请求都需要与服务器建立一个</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连接，服务器完成请求处理后立即断开</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连接，服务器不跟踪每个客户也不记录过去的请求。如果一个</w:t>
      </w:r>
      <w:r w:rsidRPr="00FE4D2C">
        <w:rPr>
          <w:rFonts w:ascii="Segoe UI" w:eastAsia="宋体" w:hAnsi="Segoe UI" w:cs="Segoe UI"/>
          <w:color w:val="24292E"/>
          <w:kern w:val="0"/>
          <w:sz w:val="24"/>
          <w:szCs w:val="24"/>
        </w:rPr>
        <w:t>html</w:t>
      </w:r>
      <w:r w:rsidRPr="00FE4D2C">
        <w:rPr>
          <w:rFonts w:ascii="Segoe UI" w:eastAsia="宋体" w:hAnsi="Segoe UI" w:cs="Segoe UI"/>
          <w:color w:val="24292E"/>
          <w:kern w:val="0"/>
          <w:sz w:val="24"/>
          <w:szCs w:val="24"/>
        </w:rPr>
        <w:t>包含多个图片或资源时需要多次与服务器建立连接。</w:t>
      </w:r>
      <w:r w:rsidRPr="00FE4D2C">
        <w:rPr>
          <w:rFonts w:ascii="Segoe UI" w:eastAsia="宋体" w:hAnsi="Segoe UI" w:cs="Segoe UI"/>
          <w:color w:val="24292E"/>
          <w:kern w:val="0"/>
          <w:sz w:val="24"/>
          <w:szCs w:val="24"/>
        </w:rPr>
        <w:t xml:space="preserve"> HTTP 1.1</w:t>
      </w:r>
      <w:r w:rsidRPr="00FE4D2C">
        <w:rPr>
          <w:rFonts w:ascii="Segoe UI" w:eastAsia="宋体" w:hAnsi="Segoe UI" w:cs="Segoe UI"/>
          <w:color w:val="24292E"/>
          <w:kern w:val="0"/>
          <w:sz w:val="24"/>
          <w:szCs w:val="24"/>
        </w:rPr>
        <w:t>支持持久连接，在一个</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连接上可以传送多个</w:t>
      </w:r>
      <w:r w:rsidRPr="00FE4D2C">
        <w:rPr>
          <w:rFonts w:ascii="Segoe UI" w:eastAsia="宋体" w:hAnsi="Segoe UI" w:cs="Segoe UI"/>
          <w:color w:val="24292E"/>
          <w:kern w:val="0"/>
          <w:sz w:val="24"/>
          <w:szCs w:val="24"/>
        </w:rPr>
        <w:t>HTTP</w:t>
      </w:r>
      <w:r w:rsidRPr="00FE4D2C">
        <w:rPr>
          <w:rFonts w:ascii="Segoe UI" w:eastAsia="宋体" w:hAnsi="Segoe UI" w:cs="Segoe UI"/>
          <w:color w:val="24292E"/>
          <w:kern w:val="0"/>
          <w:sz w:val="24"/>
          <w:szCs w:val="24"/>
        </w:rPr>
        <w:t>请求和响应，减少了建立和关闭连接的消耗和延迟。一个包含有许多图像的网页文件的多个请求和应答可以在一个连接中传输，但每个单独的网页文件的请求和应答仍然需要使用各自的连接</w:t>
      </w:r>
      <w:r w:rsidRPr="00FE4D2C">
        <w:rPr>
          <w:rFonts w:ascii="Segoe UI" w:eastAsia="宋体" w:hAnsi="Segoe UI" w:cs="Segoe UI"/>
          <w:color w:val="24292E"/>
          <w:kern w:val="0"/>
          <w:sz w:val="24"/>
          <w:szCs w:val="24"/>
        </w:rPr>
        <w:t>.HTTP 1.1</w:t>
      </w:r>
      <w:r w:rsidRPr="00FE4D2C">
        <w:rPr>
          <w:rFonts w:ascii="Segoe UI" w:eastAsia="宋体" w:hAnsi="Segoe UI" w:cs="Segoe UI"/>
          <w:color w:val="24292E"/>
          <w:kern w:val="0"/>
          <w:sz w:val="24"/>
          <w:szCs w:val="24"/>
        </w:rPr>
        <w:t>采用了流水线的持久连接，即客户端不用等待上一次请求结果返回，就可以发出下一次请求，但服务器端必须按照接收到客户端请求的先后顺序依次回送响应结果，以保证客户端能够区分出每次请求的响应内容，这样也显著地减少了整个下载过程所需要的时间。</w:t>
      </w:r>
      <w:r w:rsidRPr="00FE4D2C">
        <w:rPr>
          <w:rFonts w:ascii="Segoe UI" w:eastAsia="宋体" w:hAnsi="Segoe UI" w:cs="Segoe UI"/>
          <w:color w:val="24292E"/>
          <w:kern w:val="0"/>
          <w:sz w:val="24"/>
          <w:szCs w:val="24"/>
        </w:rPr>
        <w:t xml:space="preserve"> 2)HTTP 1.0</w:t>
      </w:r>
      <w:r w:rsidRPr="00FE4D2C">
        <w:rPr>
          <w:rFonts w:ascii="Segoe UI" w:eastAsia="宋体" w:hAnsi="Segoe UI" w:cs="Segoe UI"/>
          <w:color w:val="24292E"/>
          <w:kern w:val="0"/>
          <w:sz w:val="24"/>
          <w:szCs w:val="24"/>
        </w:rPr>
        <w:t>不支持</w:t>
      </w:r>
      <w:r w:rsidRPr="00FE4D2C">
        <w:rPr>
          <w:rFonts w:ascii="Segoe UI" w:eastAsia="宋体" w:hAnsi="Segoe UI" w:cs="Segoe UI"/>
          <w:color w:val="24292E"/>
          <w:kern w:val="0"/>
          <w:sz w:val="24"/>
          <w:szCs w:val="24"/>
        </w:rPr>
        <w:lastRenderedPageBreak/>
        <w:t>Host</w:t>
      </w:r>
      <w:r w:rsidRPr="00FE4D2C">
        <w:rPr>
          <w:rFonts w:ascii="Segoe UI" w:eastAsia="宋体" w:hAnsi="Segoe UI" w:cs="Segoe UI"/>
          <w:color w:val="24292E"/>
          <w:kern w:val="0"/>
          <w:sz w:val="24"/>
          <w:szCs w:val="24"/>
        </w:rPr>
        <w:t>请求头字段，</w:t>
      </w:r>
      <w:r w:rsidRPr="00FE4D2C">
        <w:rPr>
          <w:rFonts w:ascii="Segoe UI" w:eastAsia="宋体" w:hAnsi="Segoe UI" w:cs="Segoe UI"/>
          <w:color w:val="24292E"/>
          <w:kern w:val="0"/>
          <w:sz w:val="24"/>
          <w:szCs w:val="24"/>
        </w:rPr>
        <w:t>WEB</w:t>
      </w:r>
      <w:r w:rsidRPr="00FE4D2C">
        <w:rPr>
          <w:rFonts w:ascii="Segoe UI" w:eastAsia="宋体" w:hAnsi="Segoe UI" w:cs="Segoe UI"/>
          <w:color w:val="24292E"/>
          <w:kern w:val="0"/>
          <w:sz w:val="24"/>
          <w:szCs w:val="24"/>
        </w:rPr>
        <w:t>浏览器无法使用主机头名来明确表示要访问服务器上的哪个</w:t>
      </w:r>
      <w:r w:rsidRPr="00FE4D2C">
        <w:rPr>
          <w:rFonts w:ascii="Segoe UI" w:eastAsia="宋体" w:hAnsi="Segoe UI" w:cs="Segoe UI"/>
          <w:color w:val="24292E"/>
          <w:kern w:val="0"/>
          <w:sz w:val="24"/>
          <w:szCs w:val="24"/>
        </w:rPr>
        <w:t>WEB</w:t>
      </w:r>
      <w:r w:rsidRPr="00FE4D2C">
        <w:rPr>
          <w:rFonts w:ascii="Segoe UI" w:eastAsia="宋体" w:hAnsi="Segoe UI" w:cs="Segoe UI"/>
          <w:color w:val="24292E"/>
          <w:kern w:val="0"/>
          <w:sz w:val="24"/>
          <w:szCs w:val="24"/>
        </w:rPr>
        <w:t>站点，这样就无法使用</w:t>
      </w:r>
      <w:r w:rsidRPr="00FE4D2C">
        <w:rPr>
          <w:rFonts w:ascii="Segoe UI" w:eastAsia="宋体" w:hAnsi="Segoe UI" w:cs="Segoe UI"/>
          <w:color w:val="24292E"/>
          <w:kern w:val="0"/>
          <w:sz w:val="24"/>
          <w:szCs w:val="24"/>
        </w:rPr>
        <w:t>WEB</w:t>
      </w:r>
      <w:r w:rsidRPr="00FE4D2C">
        <w:rPr>
          <w:rFonts w:ascii="Segoe UI" w:eastAsia="宋体" w:hAnsi="Segoe UI" w:cs="Segoe UI"/>
          <w:color w:val="24292E"/>
          <w:kern w:val="0"/>
          <w:sz w:val="24"/>
          <w:szCs w:val="24"/>
        </w:rPr>
        <w:t>服务器在同一个</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地址和端口号上配置多个虚拟</w:t>
      </w:r>
      <w:r w:rsidRPr="00FE4D2C">
        <w:rPr>
          <w:rFonts w:ascii="Segoe UI" w:eastAsia="宋体" w:hAnsi="Segoe UI" w:cs="Segoe UI"/>
          <w:color w:val="24292E"/>
          <w:kern w:val="0"/>
          <w:sz w:val="24"/>
          <w:szCs w:val="24"/>
        </w:rPr>
        <w:t>WEB</w:t>
      </w:r>
      <w:r w:rsidRPr="00FE4D2C">
        <w:rPr>
          <w:rFonts w:ascii="Segoe UI" w:eastAsia="宋体" w:hAnsi="Segoe UI" w:cs="Segoe UI"/>
          <w:color w:val="24292E"/>
          <w:kern w:val="0"/>
          <w:sz w:val="24"/>
          <w:szCs w:val="24"/>
        </w:rPr>
        <w:t>站点。在</w:t>
      </w:r>
      <w:r w:rsidRPr="00FE4D2C">
        <w:rPr>
          <w:rFonts w:ascii="Segoe UI" w:eastAsia="宋体" w:hAnsi="Segoe UI" w:cs="Segoe UI"/>
          <w:color w:val="24292E"/>
          <w:kern w:val="0"/>
          <w:sz w:val="24"/>
          <w:szCs w:val="24"/>
        </w:rPr>
        <w:t>HTTP 1.1</w:t>
      </w:r>
      <w:r w:rsidRPr="00FE4D2C">
        <w:rPr>
          <w:rFonts w:ascii="Segoe UI" w:eastAsia="宋体" w:hAnsi="Segoe UI" w:cs="Segoe UI"/>
          <w:color w:val="24292E"/>
          <w:kern w:val="0"/>
          <w:sz w:val="24"/>
          <w:szCs w:val="24"/>
        </w:rPr>
        <w:t>中增加</w:t>
      </w:r>
      <w:r w:rsidRPr="00FE4D2C">
        <w:rPr>
          <w:rFonts w:ascii="Segoe UI" w:eastAsia="宋体" w:hAnsi="Segoe UI" w:cs="Segoe UI"/>
          <w:color w:val="24292E"/>
          <w:kern w:val="0"/>
          <w:sz w:val="24"/>
          <w:szCs w:val="24"/>
        </w:rPr>
        <w:t>Host</w:t>
      </w:r>
      <w:r w:rsidRPr="00FE4D2C">
        <w:rPr>
          <w:rFonts w:ascii="Segoe UI" w:eastAsia="宋体" w:hAnsi="Segoe UI" w:cs="Segoe UI"/>
          <w:color w:val="24292E"/>
          <w:kern w:val="0"/>
          <w:sz w:val="24"/>
          <w:szCs w:val="24"/>
        </w:rPr>
        <w:t>请求头字段后，</w:t>
      </w:r>
      <w:r w:rsidRPr="00FE4D2C">
        <w:rPr>
          <w:rFonts w:ascii="Segoe UI" w:eastAsia="宋体" w:hAnsi="Segoe UI" w:cs="Segoe UI"/>
          <w:color w:val="24292E"/>
          <w:kern w:val="0"/>
          <w:sz w:val="24"/>
          <w:szCs w:val="24"/>
        </w:rPr>
        <w:t>WEB</w:t>
      </w:r>
      <w:r w:rsidRPr="00FE4D2C">
        <w:rPr>
          <w:rFonts w:ascii="Segoe UI" w:eastAsia="宋体" w:hAnsi="Segoe UI" w:cs="Segoe UI"/>
          <w:color w:val="24292E"/>
          <w:kern w:val="0"/>
          <w:sz w:val="24"/>
          <w:szCs w:val="24"/>
        </w:rPr>
        <w:t>浏览器可以使用主机头名来明确表示要访问服务器上的哪个</w:t>
      </w:r>
      <w:r w:rsidRPr="00FE4D2C">
        <w:rPr>
          <w:rFonts w:ascii="Segoe UI" w:eastAsia="宋体" w:hAnsi="Segoe UI" w:cs="Segoe UI"/>
          <w:color w:val="24292E"/>
          <w:kern w:val="0"/>
          <w:sz w:val="24"/>
          <w:szCs w:val="24"/>
        </w:rPr>
        <w:t>WEB</w:t>
      </w:r>
      <w:r w:rsidRPr="00FE4D2C">
        <w:rPr>
          <w:rFonts w:ascii="Segoe UI" w:eastAsia="宋体" w:hAnsi="Segoe UI" w:cs="Segoe UI"/>
          <w:color w:val="24292E"/>
          <w:kern w:val="0"/>
          <w:sz w:val="24"/>
          <w:szCs w:val="24"/>
        </w:rPr>
        <w:t>站点，这才实现了在一台</w:t>
      </w:r>
      <w:r w:rsidRPr="00FE4D2C">
        <w:rPr>
          <w:rFonts w:ascii="Segoe UI" w:eastAsia="宋体" w:hAnsi="Segoe UI" w:cs="Segoe UI"/>
          <w:color w:val="24292E"/>
          <w:kern w:val="0"/>
          <w:sz w:val="24"/>
          <w:szCs w:val="24"/>
        </w:rPr>
        <w:t>WEB</w:t>
      </w:r>
      <w:r w:rsidRPr="00FE4D2C">
        <w:rPr>
          <w:rFonts w:ascii="Segoe UI" w:eastAsia="宋体" w:hAnsi="Segoe UI" w:cs="Segoe UI"/>
          <w:color w:val="24292E"/>
          <w:kern w:val="0"/>
          <w:sz w:val="24"/>
          <w:szCs w:val="24"/>
        </w:rPr>
        <w:t>服务器上可以在同一个</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地址和端口号上使用不同的主机名来创建多个虚拟</w:t>
      </w:r>
      <w:r w:rsidRPr="00FE4D2C">
        <w:rPr>
          <w:rFonts w:ascii="Segoe UI" w:eastAsia="宋体" w:hAnsi="Segoe UI" w:cs="Segoe UI"/>
          <w:color w:val="24292E"/>
          <w:kern w:val="0"/>
          <w:sz w:val="24"/>
          <w:szCs w:val="24"/>
        </w:rPr>
        <w:t>WEB</w:t>
      </w:r>
      <w:r w:rsidRPr="00FE4D2C">
        <w:rPr>
          <w:rFonts w:ascii="Segoe UI" w:eastAsia="宋体" w:hAnsi="Segoe UI" w:cs="Segoe UI"/>
          <w:color w:val="24292E"/>
          <w:kern w:val="0"/>
          <w:sz w:val="24"/>
          <w:szCs w:val="24"/>
        </w:rPr>
        <w:t>站点。</w:t>
      </w:r>
      <w:r w:rsidRPr="00FE4D2C">
        <w:rPr>
          <w:rFonts w:ascii="Segoe UI" w:eastAsia="宋体" w:hAnsi="Segoe UI" w:cs="Segoe UI"/>
          <w:color w:val="24292E"/>
          <w:kern w:val="0"/>
          <w:sz w:val="24"/>
          <w:szCs w:val="24"/>
        </w:rPr>
        <w:t xml:space="preserve"> 3)HTTP 1.1</w:t>
      </w:r>
      <w:r w:rsidRPr="00FE4D2C">
        <w:rPr>
          <w:rFonts w:ascii="Segoe UI" w:eastAsia="宋体" w:hAnsi="Segoe UI" w:cs="Segoe UI"/>
          <w:color w:val="24292E"/>
          <w:kern w:val="0"/>
          <w:sz w:val="24"/>
          <w:szCs w:val="24"/>
        </w:rPr>
        <w:t>还提供了与身份认证、状态管理和</w:t>
      </w:r>
      <w:r w:rsidRPr="00FE4D2C">
        <w:rPr>
          <w:rFonts w:ascii="Segoe UI" w:eastAsia="宋体" w:hAnsi="Segoe UI" w:cs="Segoe UI"/>
          <w:color w:val="24292E"/>
          <w:kern w:val="0"/>
          <w:sz w:val="24"/>
          <w:szCs w:val="24"/>
        </w:rPr>
        <w:t>Cache</w:t>
      </w:r>
      <w:r w:rsidRPr="00FE4D2C">
        <w:rPr>
          <w:rFonts w:ascii="Segoe UI" w:eastAsia="宋体" w:hAnsi="Segoe UI" w:cs="Segoe UI"/>
          <w:color w:val="24292E"/>
          <w:kern w:val="0"/>
          <w:sz w:val="24"/>
          <w:szCs w:val="24"/>
        </w:rPr>
        <w:t>缓存等机制相关的请求头和响应头</w:t>
      </w:r>
      <w:r w:rsidRPr="00FE4D2C">
        <w:rPr>
          <w:rFonts w:ascii="Segoe UI" w:eastAsia="宋体" w:hAnsi="Segoe UI" w:cs="Segoe UI"/>
          <w:color w:val="24292E"/>
          <w:kern w:val="0"/>
          <w:sz w:val="24"/>
          <w:szCs w:val="24"/>
        </w:rPr>
        <w:t xml:space="preserve"> 4)</w:t>
      </w:r>
      <w:r w:rsidRPr="00FE4D2C">
        <w:rPr>
          <w:rFonts w:ascii="Segoe UI" w:eastAsia="宋体" w:hAnsi="Segoe UI" w:cs="Segoe UI"/>
          <w:color w:val="24292E"/>
          <w:kern w:val="0"/>
          <w:sz w:val="24"/>
          <w:szCs w:val="24"/>
        </w:rPr>
        <w:t>带宽优化。</w:t>
      </w:r>
      <w:r w:rsidRPr="00FE4D2C">
        <w:rPr>
          <w:rFonts w:ascii="Segoe UI" w:eastAsia="宋体" w:hAnsi="Segoe UI" w:cs="Segoe UI"/>
          <w:color w:val="24292E"/>
          <w:kern w:val="0"/>
          <w:sz w:val="24"/>
          <w:szCs w:val="24"/>
        </w:rPr>
        <w:t>HTTP/1.0</w:t>
      </w:r>
      <w:r w:rsidRPr="00FE4D2C">
        <w:rPr>
          <w:rFonts w:ascii="Segoe UI" w:eastAsia="宋体" w:hAnsi="Segoe UI" w:cs="Segoe UI"/>
          <w:color w:val="24292E"/>
          <w:kern w:val="0"/>
          <w:sz w:val="24"/>
          <w:szCs w:val="24"/>
        </w:rPr>
        <w:t>中，存在一些浪费带宽的现象，例如客户端只是需要某个对象的一部分，而服务器却将整个对象送过来了。例如，客户端只需要显示一个文档的部分内容，又比如下载大文件时需要支持断点续传功能，而不是在发生断连后不得不重新下载完整的包。</w:t>
      </w:r>
      <w:r w:rsidRPr="00FE4D2C">
        <w:rPr>
          <w:rFonts w:ascii="Segoe UI" w:eastAsia="宋体" w:hAnsi="Segoe UI" w:cs="Segoe UI"/>
          <w:color w:val="24292E"/>
          <w:kern w:val="0"/>
          <w:sz w:val="24"/>
          <w:szCs w:val="24"/>
        </w:rPr>
        <w:t xml:space="preserve"> HTTP/1.1</w:t>
      </w:r>
      <w:r w:rsidRPr="00FE4D2C">
        <w:rPr>
          <w:rFonts w:ascii="Segoe UI" w:eastAsia="宋体" w:hAnsi="Segoe UI" w:cs="Segoe UI"/>
          <w:color w:val="24292E"/>
          <w:kern w:val="0"/>
          <w:sz w:val="24"/>
          <w:szCs w:val="24"/>
        </w:rPr>
        <w:t>中在请求消息中引入了</w:t>
      </w:r>
      <w:r w:rsidRPr="00FE4D2C">
        <w:rPr>
          <w:rFonts w:ascii="Segoe UI" w:eastAsia="宋体" w:hAnsi="Segoe UI" w:cs="Segoe UI"/>
          <w:color w:val="24292E"/>
          <w:kern w:val="0"/>
          <w:sz w:val="24"/>
          <w:szCs w:val="24"/>
        </w:rPr>
        <w:t>range</w:t>
      </w:r>
      <w:r w:rsidRPr="00FE4D2C">
        <w:rPr>
          <w:rFonts w:ascii="Segoe UI" w:eastAsia="宋体" w:hAnsi="Segoe UI" w:cs="Segoe UI"/>
          <w:color w:val="24292E"/>
          <w:kern w:val="0"/>
          <w:sz w:val="24"/>
          <w:szCs w:val="24"/>
        </w:rPr>
        <w:t>头域，它允许只请求资源的某个部分。</w:t>
      </w:r>
      <w:r w:rsidRPr="00FE4D2C">
        <w:rPr>
          <w:rFonts w:ascii="Segoe UI" w:eastAsia="宋体" w:hAnsi="Segoe UI" w:cs="Segoe UI"/>
          <w:color w:val="24292E"/>
          <w:kern w:val="0"/>
          <w:sz w:val="24"/>
          <w:szCs w:val="24"/>
        </w:rPr>
        <w:t xml:space="preserve"> 5) HTTP/1.1</w:t>
      </w:r>
      <w:r w:rsidRPr="00FE4D2C">
        <w:rPr>
          <w:rFonts w:ascii="Segoe UI" w:eastAsia="宋体" w:hAnsi="Segoe UI" w:cs="Segoe UI"/>
          <w:color w:val="24292E"/>
          <w:kern w:val="0"/>
          <w:sz w:val="24"/>
          <w:szCs w:val="24"/>
        </w:rPr>
        <w:t>增加了</w:t>
      </w:r>
      <w:r w:rsidRPr="00FE4D2C">
        <w:rPr>
          <w:rFonts w:ascii="Segoe UI" w:eastAsia="宋体" w:hAnsi="Segoe UI" w:cs="Segoe UI"/>
          <w:color w:val="24292E"/>
          <w:kern w:val="0"/>
          <w:sz w:val="24"/>
          <w:szCs w:val="24"/>
        </w:rPr>
        <w:t>OPTIONS</w:t>
      </w:r>
      <w:r w:rsidRPr="00FE4D2C">
        <w:rPr>
          <w:rFonts w:ascii="Segoe UI" w:eastAsia="宋体" w:hAnsi="Segoe UI" w:cs="Segoe UI"/>
          <w:color w:val="24292E"/>
          <w:kern w:val="0"/>
          <w:sz w:val="24"/>
          <w:szCs w:val="24"/>
        </w:rPr>
        <w:t>方法，它允许客户端获取一个服务器支持的方法列表</w:t>
      </w:r>
    </w:p>
    <w:p w:rsidR="00FE4D2C" w:rsidRPr="00FE4D2C" w:rsidRDefault="00FE4D2C" w:rsidP="00FE4D2C">
      <w:pPr>
        <w:widowControl/>
        <w:spacing w:after="240"/>
        <w:jc w:val="left"/>
        <w:rPr>
          <w:rFonts w:ascii="Segoe UI" w:eastAsia="宋体" w:hAnsi="Segoe UI" w:cs="Segoe UI"/>
          <w:color w:val="24292E"/>
          <w:kern w:val="0"/>
          <w:sz w:val="24"/>
          <w:szCs w:val="24"/>
        </w:rPr>
      </w:pPr>
      <w:hyperlink r:id="rId10" w:history="1">
        <w:r w:rsidRPr="00FE4D2C">
          <w:rPr>
            <w:rFonts w:ascii="Segoe UI" w:eastAsia="宋体" w:hAnsi="Segoe UI" w:cs="Segoe UI"/>
            <w:color w:val="0366D6"/>
            <w:kern w:val="0"/>
            <w:sz w:val="24"/>
            <w:szCs w:val="24"/>
            <w:u w:val="single"/>
          </w:rPr>
          <w:t>http://blog.csdn.net/forgotaboutgirl/article/details/6936982</w:t>
        </w:r>
      </w:hyperlink>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t>Http</w:t>
      </w:r>
      <w:r w:rsidRPr="00FE4D2C">
        <w:rPr>
          <w:rFonts w:ascii="Segoe UI" w:eastAsia="宋体" w:hAnsi="Segoe UI" w:cs="Segoe UI"/>
          <w:b/>
          <w:bCs/>
          <w:color w:val="24292E"/>
          <w:kern w:val="0"/>
          <w:sz w:val="36"/>
          <w:szCs w:val="36"/>
        </w:rPr>
        <w:t>怎么处理长连接</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HTTP1.1</w:t>
      </w:r>
      <w:r w:rsidRPr="00FE4D2C">
        <w:rPr>
          <w:rFonts w:ascii="Segoe UI" w:eastAsia="宋体" w:hAnsi="Segoe UI" w:cs="Segoe UI"/>
          <w:color w:val="24292E"/>
          <w:kern w:val="0"/>
          <w:sz w:val="24"/>
          <w:szCs w:val="24"/>
        </w:rPr>
        <w:t>和</w:t>
      </w:r>
      <w:r w:rsidRPr="00FE4D2C">
        <w:rPr>
          <w:rFonts w:ascii="Segoe UI" w:eastAsia="宋体" w:hAnsi="Segoe UI" w:cs="Segoe UI"/>
          <w:color w:val="24292E"/>
          <w:kern w:val="0"/>
          <w:sz w:val="24"/>
          <w:szCs w:val="24"/>
        </w:rPr>
        <w:t>HTTP1.0</w:t>
      </w:r>
      <w:r w:rsidRPr="00FE4D2C">
        <w:rPr>
          <w:rFonts w:ascii="Segoe UI" w:eastAsia="宋体" w:hAnsi="Segoe UI" w:cs="Segoe UI"/>
          <w:color w:val="24292E"/>
          <w:kern w:val="0"/>
          <w:sz w:val="24"/>
          <w:szCs w:val="24"/>
        </w:rPr>
        <w:t>相比较而言，最大的区别就是增加了持久连接支持。</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连接在发送后将仍然保持打开状态，于是，浏览器可以继续通过相同的连接发送请求。保持连接节省了为每个请求建立新连接所需的时间，还节约了带宽。</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使用长连接的</w:t>
      </w:r>
      <w:r w:rsidRPr="00FE4D2C">
        <w:rPr>
          <w:rFonts w:ascii="Segoe UI" w:eastAsia="宋体" w:hAnsi="Segoe UI" w:cs="Segoe UI"/>
          <w:color w:val="24292E"/>
          <w:kern w:val="0"/>
          <w:sz w:val="24"/>
          <w:szCs w:val="24"/>
        </w:rPr>
        <w:t>HTTP</w:t>
      </w:r>
      <w:r w:rsidRPr="00FE4D2C">
        <w:rPr>
          <w:rFonts w:ascii="Segoe UI" w:eastAsia="宋体" w:hAnsi="Segoe UI" w:cs="Segoe UI"/>
          <w:color w:val="24292E"/>
          <w:kern w:val="0"/>
          <w:sz w:val="24"/>
          <w:szCs w:val="24"/>
        </w:rPr>
        <w:t>协议，会在响应头有加入这行代码：</w:t>
      </w:r>
      <w:r w:rsidRPr="00FE4D2C">
        <w:rPr>
          <w:rFonts w:ascii="Segoe UI" w:eastAsia="宋体" w:hAnsi="Segoe UI" w:cs="Segoe UI"/>
          <w:color w:val="24292E"/>
          <w:kern w:val="0"/>
          <w:sz w:val="24"/>
          <w:szCs w:val="24"/>
        </w:rPr>
        <w:t xml:space="preserve">Connection:keep-alive </w:t>
      </w:r>
      <w:r w:rsidRPr="00FE4D2C">
        <w:rPr>
          <w:rFonts w:ascii="Segoe UI" w:eastAsia="宋体" w:hAnsi="Segoe UI" w:cs="Segoe UI"/>
          <w:color w:val="24292E"/>
          <w:kern w:val="0"/>
          <w:sz w:val="24"/>
          <w:szCs w:val="24"/>
        </w:rPr>
        <w:t>。在使用长连接的情况下，当一个网页打开完成后，客户端和服务器之间用于传输</w:t>
      </w:r>
      <w:r w:rsidRPr="00FE4D2C">
        <w:rPr>
          <w:rFonts w:ascii="Segoe UI" w:eastAsia="宋体" w:hAnsi="Segoe UI" w:cs="Segoe UI"/>
          <w:color w:val="24292E"/>
          <w:kern w:val="0"/>
          <w:sz w:val="24"/>
          <w:szCs w:val="24"/>
        </w:rPr>
        <w:t>HTTP</w:t>
      </w:r>
      <w:r w:rsidRPr="00FE4D2C">
        <w:rPr>
          <w:rFonts w:ascii="Segoe UI" w:eastAsia="宋体" w:hAnsi="Segoe UI" w:cs="Segoe UI"/>
          <w:color w:val="24292E"/>
          <w:kern w:val="0"/>
          <w:sz w:val="24"/>
          <w:szCs w:val="24"/>
        </w:rPr>
        <w:t>数据的</w:t>
      </w:r>
      <w:r w:rsidRPr="00FE4D2C">
        <w:rPr>
          <w:rFonts w:ascii="Segoe UI" w:eastAsia="宋体" w:hAnsi="Segoe UI" w:cs="Segoe UI"/>
          <w:color w:val="24292E"/>
          <w:kern w:val="0"/>
          <w:sz w:val="24"/>
          <w:szCs w:val="24"/>
        </w:rPr>
        <w:t xml:space="preserve"> TCP</w:t>
      </w:r>
      <w:r w:rsidRPr="00FE4D2C">
        <w:rPr>
          <w:rFonts w:ascii="Segoe UI" w:eastAsia="宋体" w:hAnsi="Segoe UI" w:cs="Segoe UI"/>
          <w:color w:val="24292E"/>
          <w:kern w:val="0"/>
          <w:sz w:val="24"/>
          <w:szCs w:val="24"/>
        </w:rPr>
        <w:t>连接不会关闭，如果客户端再次访问这个服务器上的网页，会继续使用这一条已经建立的连接。</w:t>
      </w:r>
      <w:r w:rsidRPr="00FE4D2C">
        <w:rPr>
          <w:rFonts w:ascii="Segoe UI" w:eastAsia="宋体" w:hAnsi="Segoe UI" w:cs="Segoe UI"/>
          <w:color w:val="24292E"/>
          <w:kern w:val="0"/>
          <w:sz w:val="24"/>
          <w:szCs w:val="24"/>
        </w:rPr>
        <w:t>Keep-Alive</w:t>
      </w:r>
      <w:r w:rsidRPr="00FE4D2C">
        <w:rPr>
          <w:rFonts w:ascii="Segoe UI" w:eastAsia="宋体" w:hAnsi="Segoe UI" w:cs="Segoe UI"/>
          <w:color w:val="24292E"/>
          <w:kern w:val="0"/>
          <w:sz w:val="24"/>
          <w:szCs w:val="24"/>
        </w:rPr>
        <w:t>不会永久保持连接，</w:t>
      </w:r>
      <w:r w:rsidRPr="00FE4D2C">
        <w:rPr>
          <w:rFonts w:ascii="Segoe UI" w:eastAsia="宋体" w:hAnsi="Segoe UI" w:cs="Segoe UI"/>
          <w:color w:val="24292E"/>
          <w:kern w:val="0"/>
          <w:sz w:val="24"/>
          <w:szCs w:val="24"/>
        </w:rPr>
        <w:lastRenderedPageBreak/>
        <w:t>它有一个保持时间，可以在不同的服务器软件（如</w:t>
      </w:r>
      <w:r w:rsidRPr="00FE4D2C">
        <w:rPr>
          <w:rFonts w:ascii="Segoe UI" w:eastAsia="宋体" w:hAnsi="Segoe UI" w:cs="Segoe UI"/>
          <w:color w:val="24292E"/>
          <w:kern w:val="0"/>
          <w:sz w:val="24"/>
          <w:szCs w:val="24"/>
        </w:rPr>
        <w:t>Apache</w:t>
      </w:r>
      <w:r w:rsidRPr="00FE4D2C">
        <w:rPr>
          <w:rFonts w:ascii="Segoe UI" w:eastAsia="宋体" w:hAnsi="Segoe UI" w:cs="Segoe UI"/>
          <w:color w:val="24292E"/>
          <w:kern w:val="0"/>
          <w:sz w:val="24"/>
          <w:szCs w:val="24"/>
        </w:rPr>
        <w:t>）中设定这个时间。实现长连接要客户端和服务端都支持长连接。</w:t>
      </w:r>
    </w:p>
    <w:p w:rsidR="00FE4D2C" w:rsidRPr="00FE4D2C" w:rsidRDefault="00FE4D2C" w:rsidP="00FE4D2C">
      <w:pPr>
        <w:widowControl/>
        <w:spacing w:after="240"/>
        <w:jc w:val="left"/>
        <w:rPr>
          <w:rFonts w:ascii="Segoe UI" w:eastAsia="宋体" w:hAnsi="Segoe UI" w:cs="Segoe UI"/>
          <w:color w:val="24292E"/>
          <w:kern w:val="0"/>
          <w:sz w:val="24"/>
          <w:szCs w:val="24"/>
        </w:rPr>
      </w:pPr>
      <w:hyperlink r:id="rId11" w:history="1">
        <w:r w:rsidRPr="00FE4D2C">
          <w:rPr>
            <w:rFonts w:ascii="Segoe UI" w:eastAsia="宋体" w:hAnsi="Segoe UI" w:cs="Segoe UI"/>
            <w:color w:val="0366D6"/>
            <w:kern w:val="0"/>
            <w:sz w:val="24"/>
            <w:szCs w:val="24"/>
            <w:u w:val="single"/>
          </w:rPr>
          <w:t>http://www.codeceo.com/article/http-long-connect.html</w:t>
        </w:r>
      </w:hyperlink>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t>Cookie</w:t>
      </w:r>
      <w:r w:rsidRPr="00FE4D2C">
        <w:rPr>
          <w:rFonts w:ascii="Segoe UI" w:eastAsia="宋体" w:hAnsi="Segoe UI" w:cs="Segoe UI"/>
          <w:b/>
          <w:bCs/>
          <w:color w:val="24292E"/>
          <w:kern w:val="0"/>
          <w:sz w:val="36"/>
          <w:szCs w:val="36"/>
        </w:rPr>
        <w:t>与</w:t>
      </w:r>
      <w:r w:rsidRPr="00FE4D2C">
        <w:rPr>
          <w:rFonts w:ascii="Segoe UI" w:eastAsia="宋体" w:hAnsi="Segoe UI" w:cs="Segoe UI"/>
          <w:b/>
          <w:bCs/>
          <w:color w:val="24292E"/>
          <w:kern w:val="0"/>
          <w:sz w:val="36"/>
          <w:szCs w:val="36"/>
        </w:rPr>
        <w:t>Session</w:t>
      </w:r>
      <w:r w:rsidRPr="00FE4D2C">
        <w:rPr>
          <w:rFonts w:ascii="Segoe UI" w:eastAsia="宋体" w:hAnsi="Segoe UI" w:cs="Segoe UI"/>
          <w:b/>
          <w:bCs/>
          <w:color w:val="24292E"/>
          <w:kern w:val="0"/>
          <w:sz w:val="36"/>
          <w:szCs w:val="36"/>
        </w:rPr>
        <w:t>的作用于原理</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会话跟踪是</w:t>
      </w:r>
      <w:r w:rsidRPr="00FE4D2C">
        <w:rPr>
          <w:rFonts w:ascii="Segoe UI" w:eastAsia="宋体" w:hAnsi="Segoe UI" w:cs="Segoe UI"/>
          <w:color w:val="24292E"/>
          <w:kern w:val="0"/>
          <w:sz w:val="24"/>
          <w:szCs w:val="24"/>
        </w:rPr>
        <w:t>Web</w:t>
      </w:r>
      <w:r w:rsidRPr="00FE4D2C">
        <w:rPr>
          <w:rFonts w:ascii="Segoe UI" w:eastAsia="宋体" w:hAnsi="Segoe UI" w:cs="Segoe UI"/>
          <w:color w:val="24292E"/>
          <w:kern w:val="0"/>
          <w:sz w:val="24"/>
          <w:szCs w:val="24"/>
        </w:rPr>
        <w:t>程序中常用的技术，用来跟踪用户的整个会话。常用的会话跟踪技术是</w:t>
      </w:r>
      <w:r w:rsidRPr="00FE4D2C">
        <w:rPr>
          <w:rFonts w:ascii="Segoe UI" w:eastAsia="宋体" w:hAnsi="Segoe UI" w:cs="Segoe UI"/>
          <w:color w:val="24292E"/>
          <w:kern w:val="0"/>
          <w:sz w:val="24"/>
          <w:szCs w:val="24"/>
        </w:rPr>
        <w:t>Cookie</w:t>
      </w:r>
      <w:r w:rsidRPr="00FE4D2C">
        <w:rPr>
          <w:rFonts w:ascii="Segoe UI" w:eastAsia="宋体" w:hAnsi="Segoe UI" w:cs="Segoe UI"/>
          <w:color w:val="24292E"/>
          <w:kern w:val="0"/>
          <w:sz w:val="24"/>
          <w:szCs w:val="24"/>
        </w:rPr>
        <w:t>与</w:t>
      </w:r>
      <w:r w:rsidRPr="00FE4D2C">
        <w:rPr>
          <w:rFonts w:ascii="Segoe UI" w:eastAsia="宋体" w:hAnsi="Segoe UI" w:cs="Segoe UI"/>
          <w:color w:val="24292E"/>
          <w:kern w:val="0"/>
          <w:sz w:val="24"/>
          <w:szCs w:val="24"/>
        </w:rPr>
        <w:t>Session</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Cookie</w:t>
      </w:r>
      <w:r w:rsidRPr="00FE4D2C">
        <w:rPr>
          <w:rFonts w:ascii="Segoe UI" w:eastAsia="宋体" w:hAnsi="Segoe UI" w:cs="Segoe UI"/>
          <w:color w:val="24292E"/>
          <w:kern w:val="0"/>
          <w:sz w:val="24"/>
          <w:szCs w:val="24"/>
        </w:rPr>
        <w:t>通过在客户端记录信息确定用户身份，</w:t>
      </w:r>
      <w:r w:rsidRPr="00FE4D2C">
        <w:rPr>
          <w:rFonts w:ascii="Segoe UI" w:eastAsia="宋体" w:hAnsi="Segoe UI" w:cs="Segoe UI"/>
          <w:color w:val="24292E"/>
          <w:kern w:val="0"/>
          <w:sz w:val="24"/>
          <w:szCs w:val="24"/>
        </w:rPr>
        <w:t>Session</w:t>
      </w:r>
      <w:r w:rsidRPr="00FE4D2C">
        <w:rPr>
          <w:rFonts w:ascii="Segoe UI" w:eastAsia="宋体" w:hAnsi="Segoe UI" w:cs="Segoe UI"/>
          <w:color w:val="24292E"/>
          <w:kern w:val="0"/>
          <w:sz w:val="24"/>
          <w:szCs w:val="24"/>
        </w:rPr>
        <w:t>通过在服务器端记录信息确定用户身份。</w:t>
      </w:r>
      <w:r w:rsidRPr="00FE4D2C">
        <w:rPr>
          <w:rFonts w:ascii="Segoe UI" w:eastAsia="宋体" w:hAnsi="Segoe UI" w:cs="Segoe UI"/>
          <w:color w:val="24292E"/>
          <w:kern w:val="0"/>
          <w:sz w:val="24"/>
          <w:szCs w:val="24"/>
        </w:rPr>
        <w:t xml:space="preserve"> Cookie Cookie</w:t>
      </w:r>
      <w:r w:rsidRPr="00FE4D2C">
        <w:rPr>
          <w:rFonts w:ascii="Segoe UI" w:eastAsia="宋体" w:hAnsi="Segoe UI" w:cs="Segoe UI"/>
          <w:color w:val="24292E"/>
          <w:kern w:val="0"/>
          <w:sz w:val="24"/>
          <w:szCs w:val="24"/>
        </w:rPr>
        <w:t>实际上是一小段的文本信息。客户端请求服务器，如果服务器需要记录该用户状态，就产生一个用户身份标识，然后在响应消息中将该标识号以</w:t>
      </w:r>
      <w:r w:rsidRPr="00FE4D2C">
        <w:rPr>
          <w:rFonts w:ascii="Segoe UI" w:eastAsia="宋体" w:hAnsi="Segoe UI" w:cs="Segoe UI"/>
          <w:color w:val="24292E"/>
          <w:kern w:val="0"/>
          <w:sz w:val="24"/>
          <w:szCs w:val="24"/>
        </w:rPr>
        <w:t>Cookie</w:t>
      </w:r>
      <w:r w:rsidRPr="00FE4D2C">
        <w:rPr>
          <w:rFonts w:ascii="Segoe UI" w:eastAsia="宋体" w:hAnsi="Segoe UI" w:cs="Segoe UI"/>
          <w:color w:val="24292E"/>
          <w:kern w:val="0"/>
          <w:sz w:val="24"/>
          <w:szCs w:val="24"/>
        </w:rPr>
        <w:t>的形式传递给浏览器</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客户端浏览器会把</w:t>
      </w:r>
      <w:r w:rsidRPr="00FE4D2C">
        <w:rPr>
          <w:rFonts w:ascii="Segoe UI" w:eastAsia="宋体" w:hAnsi="Segoe UI" w:cs="Segoe UI"/>
          <w:color w:val="24292E"/>
          <w:kern w:val="0"/>
          <w:sz w:val="24"/>
          <w:szCs w:val="24"/>
        </w:rPr>
        <w:t>Cookie</w:t>
      </w:r>
      <w:r w:rsidRPr="00FE4D2C">
        <w:rPr>
          <w:rFonts w:ascii="Segoe UI" w:eastAsia="宋体" w:hAnsi="Segoe UI" w:cs="Segoe UI"/>
          <w:color w:val="24292E"/>
          <w:kern w:val="0"/>
          <w:sz w:val="24"/>
          <w:szCs w:val="24"/>
        </w:rPr>
        <w:t>保存起来。浏览器在以后每次访问该</w:t>
      </w:r>
      <w:r w:rsidRPr="00FE4D2C">
        <w:rPr>
          <w:rFonts w:ascii="Segoe UI" w:eastAsia="宋体" w:hAnsi="Segoe UI" w:cs="Segoe UI"/>
          <w:color w:val="24292E"/>
          <w:kern w:val="0"/>
          <w:sz w:val="24"/>
          <w:szCs w:val="24"/>
        </w:rPr>
        <w:t>web</w:t>
      </w:r>
      <w:r w:rsidRPr="00FE4D2C">
        <w:rPr>
          <w:rFonts w:ascii="Segoe UI" w:eastAsia="宋体" w:hAnsi="Segoe UI" w:cs="Segoe UI"/>
          <w:color w:val="24292E"/>
          <w:kern w:val="0"/>
          <w:sz w:val="24"/>
          <w:szCs w:val="24"/>
        </w:rPr>
        <w:t>服务器时，浏览器把请求的网址连同该</w:t>
      </w:r>
      <w:r w:rsidRPr="00FE4D2C">
        <w:rPr>
          <w:rFonts w:ascii="Segoe UI" w:eastAsia="宋体" w:hAnsi="Segoe UI" w:cs="Segoe UI"/>
          <w:color w:val="24292E"/>
          <w:kern w:val="0"/>
          <w:sz w:val="24"/>
          <w:szCs w:val="24"/>
        </w:rPr>
        <w:t>Cookie</w:t>
      </w:r>
      <w:r w:rsidRPr="00FE4D2C">
        <w:rPr>
          <w:rFonts w:ascii="Segoe UI" w:eastAsia="宋体" w:hAnsi="Segoe UI" w:cs="Segoe UI"/>
          <w:color w:val="24292E"/>
          <w:kern w:val="0"/>
          <w:sz w:val="24"/>
          <w:szCs w:val="24"/>
        </w:rPr>
        <w:t>一同提交给服务器。服务器检查该</w:t>
      </w:r>
      <w:r w:rsidRPr="00FE4D2C">
        <w:rPr>
          <w:rFonts w:ascii="Segoe UI" w:eastAsia="宋体" w:hAnsi="Segoe UI" w:cs="Segoe UI"/>
          <w:color w:val="24292E"/>
          <w:kern w:val="0"/>
          <w:sz w:val="24"/>
          <w:szCs w:val="24"/>
        </w:rPr>
        <w:t>Cookie</w:t>
      </w:r>
      <w:r w:rsidRPr="00FE4D2C">
        <w:rPr>
          <w:rFonts w:ascii="Segoe UI" w:eastAsia="宋体" w:hAnsi="Segoe UI" w:cs="Segoe UI"/>
          <w:color w:val="24292E"/>
          <w:kern w:val="0"/>
          <w:sz w:val="24"/>
          <w:szCs w:val="24"/>
        </w:rPr>
        <w:t>，以此来辨认用户状态。服务器还可以根据需要修改</w:t>
      </w:r>
      <w:r w:rsidRPr="00FE4D2C">
        <w:rPr>
          <w:rFonts w:ascii="Segoe UI" w:eastAsia="宋体" w:hAnsi="Segoe UI" w:cs="Segoe UI"/>
          <w:color w:val="24292E"/>
          <w:kern w:val="0"/>
          <w:sz w:val="24"/>
          <w:szCs w:val="24"/>
        </w:rPr>
        <w:t>Cookie</w:t>
      </w:r>
      <w:r w:rsidRPr="00FE4D2C">
        <w:rPr>
          <w:rFonts w:ascii="Segoe UI" w:eastAsia="宋体" w:hAnsi="Segoe UI" w:cs="Segoe UI"/>
          <w:color w:val="24292E"/>
          <w:kern w:val="0"/>
          <w:sz w:val="24"/>
          <w:szCs w:val="24"/>
        </w:rPr>
        <w:t>的内容</w:t>
      </w:r>
      <w:r w:rsidRPr="00FE4D2C">
        <w:rPr>
          <w:rFonts w:ascii="Segoe UI" w:eastAsia="宋体" w:hAnsi="Segoe UI" w:cs="Segoe UI"/>
          <w:color w:val="24292E"/>
          <w:kern w:val="0"/>
          <w:sz w:val="24"/>
          <w:szCs w:val="24"/>
        </w:rPr>
        <w:t>. Cookie</w:t>
      </w:r>
      <w:r w:rsidRPr="00FE4D2C">
        <w:rPr>
          <w:rFonts w:ascii="Segoe UI" w:eastAsia="宋体" w:hAnsi="Segoe UI" w:cs="Segoe UI"/>
          <w:color w:val="24292E"/>
          <w:kern w:val="0"/>
          <w:sz w:val="24"/>
          <w:szCs w:val="24"/>
        </w:rPr>
        <w:t>不能被浏览器共享</w:t>
      </w:r>
      <w:r w:rsidRPr="00FE4D2C">
        <w:rPr>
          <w:rFonts w:ascii="Segoe UI" w:eastAsia="宋体" w:hAnsi="Segoe UI" w:cs="Segoe UI"/>
          <w:color w:val="24292E"/>
          <w:kern w:val="0"/>
          <w:sz w:val="24"/>
          <w:szCs w:val="24"/>
        </w:rPr>
        <w:t xml:space="preserve"> Cookie</w:t>
      </w:r>
      <w:r w:rsidRPr="00FE4D2C">
        <w:rPr>
          <w:rFonts w:ascii="Segoe UI" w:eastAsia="宋体" w:hAnsi="Segoe UI" w:cs="Segoe UI"/>
          <w:color w:val="24292E"/>
          <w:kern w:val="0"/>
          <w:sz w:val="24"/>
          <w:szCs w:val="24"/>
        </w:rPr>
        <w:t>具有不可跨域名性，例如浏览器访问</w:t>
      </w:r>
      <w:r w:rsidRPr="00FE4D2C">
        <w:rPr>
          <w:rFonts w:ascii="Segoe UI" w:eastAsia="宋体" w:hAnsi="Segoe UI" w:cs="Segoe UI"/>
          <w:color w:val="24292E"/>
          <w:kern w:val="0"/>
          <w:sz w:val="24"/>
          <w:szCs w:val="24"/>
        </w:rPr>
        <w:t>Google</w:t>
      </w:r>
      <w:r w:rsidRPr="00FE4D2C">
        <w:rPr>
          <w:rFonts w:ascii="Segoe UI" w:eastAsia="宋体" w:hAnsi="Segoe UI" w:cs="Segoe UI"/>
          <w:color w:val="24292E"/>
          <w:kern w:val="0"/>
          <w:sz w:val="24"/>
          <w:szCs w:val="24"/>
        </w:rPr>
        <w:t>只会携带</w:t>
      </w:r>
      <w:r w:rsidRPr="00FE4D2C">
        <w:rPr>
          <w:rFonts w:ascii="Segoe UI" w:eastAsia="宋体" w:hAnsi="Segoe UI" w:cs="Segoe UI"/>
          <w:color w:val="24292E"/>
          <w:kern w:val="0"/>
          <w:sz w:val="24"/>
          <w:szCs w:val="24"/>
        </w:rPr>
        <w:t>Google</w:t>
      </w:r>
      <w:r w:rsidRPr="00FE4D2C">
        <w:rPr>
          <w:rFonts w:ascii="Segoe UI" w:eastAsia="宋体" w:hAnsi="Segoe UI" w:cs="Segoe UI"/>
          <w:color w:val="24292E"/>
          <w:kern w:val="0"/>
          <w:sz w:val="24"/>
          <w:szCs w:val="24"/>
        </w:rPr>
        <w:t>的</w:t>
      </w:r>
      <w:r w:rsidRPr="00FE4D2C">
        <w:rPr>
          <w:rFonts w:ascii="Segoe UI" w:eastAsia="宋体" w:hAnsi="Segoe UI" w:cs="Segoe UI"/>
          <w:color w:val="24292E"/>
          <w:kern w:val="0"/>
          <w:sz w:val="24"/>
          <w:szCs w:val="24"/>
        </w:rPr>
        <w:t>Cookie</w:t>
      </w:r>
      <w:r w:rsidRPr="00FE4D2C">
        <w:rPr>
          <w:rFonts w:ascii="Segoe UI" w:eastAsia="宋体" w:hAnsi="Segoe UI" w:cs="Segoe UI"/>
          <w:color w:val="24292E"/>
          <w:kern w:val="0"/>
          <w:sz w:val="24"/>
          <w:szCs w:val="24"/>
        </w:rPr>
        <w:t>，而不会携带</w:t>
      </w:r>
      <w:r w:rsidRPr="00FE4D2C">
        <w:rPr>
          <w:rFonts w:ascii="Segoe UI" w:eastAsia="宋体" w:hAnsi="Segoe UI" w:cs="Segoe UI"/>
          <w:color w:val="24292E"/>
          <w:kern w:val="0"/>
          <w:sz w:val="24"/>
          <w:szCs w:val="24"/>
        </w:rPr>
        <w:t>Baidu</w:t>
      </w:r>
      <w:r w:rsidRPr="00FE4D2C">
        <w:rPr>
          <w:rFonts w:ascii="Segoe UI" w:eastAsia="宋体" w:hAnsi="Segoe UI" w:cs="Segoe UI"/>
          <w:color w:val="24292E"/>
          <w:kern w:val="0"/>
          <w:sz w:val="24"/>
          <w:szCs w:val="24"/>
        </w:rPr>
        <w:t>的</w:t>
      </w:r>
      <w:r w:rsidRPr="00FE4D2C">
        <w:rPr>
          <w:rFonts w:ascii="Segoe UI" w:eastAsia="宋体" w:hAnsi="Segoe UI" w:cs="Segoe UI"/>
          <w:color w:val="24292E"/>
          <w:kern w:val="0"/>
          <w:sz w:val="24"/>
          <w:szCs w:val="24"/>
        </w:rPr>
        <w:t>Cookie</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Cookie</w:t>
      </w:r>
      <w:r w:rsidRPr="00FE4D2C">
        <w:rPr>
          <w:rFonts w:ascii="Segoe UI" w:eastAsia="宋体" w:hAnsi="Segoe UI" w:cs="Segoe UI"/>
          <w:color w:val="24292E"/>
          <w:kern w:val="0"/>
          <w:sz w:val="24"/>
          <w:szCs w:val="24"/>
        </w:rPr>
        <w:t>的</w:t>
      </w:r>
      <w:r w:rsidRPr="00FE4D2C">
        <w:rPr>
          <w:rFonts w:ascii="Segoe UI" w:eastAsia="宋体" w:hAnsi="Segoe UI" w:cs="Segoe UI"/>
          <w:color w:val="24292E"/>
          <w:kern w:val="0"/>
          <w:sz w:val="24"/>
          <w:szCs w:val="24"/>
        </w:rPr>
        <w:t>maxAge</w:t>
      </w:r>
      <w:r w:rsidRPr="00FE4D2C">
        <w:rPr>
          <w:rFonts w:ascii="Segoe UI" w:eastAsia="宋体" w:hAnsi="Segoe UI" w:cs="Segoe UI"/>
          <w:color w:val="24292E"/>
          <w:kern w:val="0"/>
          <w:sz w:val="24"/>
          <w:szCs w:val="24"/>
        </w:rPr>
        <w:t>决定着</w:t>
      </w:r>
      <w:r w:rsidRPr="00FE4D2C">
        <w:rPr>
          <w:rFonts w:ascii="Segoe UI" w:eastAsia="宋体" w:hAnsi="Segoe UI" w:cs="Segoe UI"/>
          <w:color w:val="24292E"/>
          <w:kern w:val="0"/>
          <w:sz w:val="24"/>
          <w:szCs w:val="24"/>
        </w:rPr>
        <w:t>Cookie</w:t>
      </w:r>
      <w:r w:rsidRPr="00FE4D2C">
        <w:rPr>
          <w:rFonts w:ascii="Segoe UI" w:eastAsia="宋体" w:hAnsi="Segoe UI" w:cs="Segoe UI"/>
          <w:color w:val="24292E"/>
          <w:kern w:val="0"/>
          <w:sz w:val="24"/>
          <w:szCs w:val="24"/>
        </w:rPr>
        <w:t>的有效期，单位为秒（</w:t>
      </w:r>
      <w:r w:rsidRPr="00FE4D2C">
        <w:rPr>
          <w:rFonts w:ascii="Segoe UI" w:eastAsia="宋体" w:hAnsi="Segoe UI" w:cs="Segoe UI"/>
          <w:color w:val="24292E"/>
          <w:kern w:val="0"/>
          <w:sz w:val="24"/>
          <w:szCs w:val="24"/>
        </w:rPr>
        <w:t>Second</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w:t>
      </w:r>
      <w:r w:rsidRPr="00FE4D2C">
        <w:rPr>
          <w:rFonts w:ascii="Segoe UI" w:eastAsia="宋体" w:hAnsi="Segoe UI" w:cs="Segoe UI"/>
          <w:b/>
          <w:bCs/>
          <w:color w:val="24292E"/>
          <w:kern w:val="0"/>
          <w:sz w:val="24"/>
          <w:szCs w:val="24"/>
        </w:rPr>
        <w:t>默认情况下</w:t>
      </w:r>
      <w:r w:rsidRPr="00FE4D2C">
        <w:rPr>
          <w:rFonts w:ascii="Segoe UI" w:eastAsia="宋体" w:hAnsi="Segoe UI" w:cs="Segoe UI"/>
          <w:b/>
          <w:bCs/>
          <w:color w:val="24292E"/>
          <w:kern w:val="0"/>
          <w:sz w:val="24"/>
          <w:szCs w:val="24"/>
        </w:rPr>
        <w:t>,cookie</w:t>
      </w:r>
      <w:r w:rsidRPr="00FE4D2C">
        <w:rPr>
          <w:rFonts w:ascii="Segoe UI" w:eastAsia="宋体" w:hAnsi="Segoe UI" w:cs="Segoe UI"/>
          <w:b/>
          <w:bCs/>
          <w:color w:val="24292E"/>
          <w:kern w:val="0"/>
          <w:sz w:val="24"/>
          <w:szCs w:val="24"/>
        </w:rPr>
        <w:t>是一个会话级别的</w:t>
      </w:r>
      <w:r w:rsidRPr="00FE4D2C">
        <w:rPr>
          <w:rFonts w:ascii="Segoe UI" w:eastAsia="宋体" w:hAnsi="Segoe UI" w:cs="Segoe UI"/>
          <w:b/>
          <w:bCs/>
          <w:color w:val="24292E"/>
          <w:kern w:val="0"/>
          <w:sz w:val="24"/>
          <w:szCs w:val="24"/>
        </w:rPr>
        <w:t>,</w:t>
      </w:r>
      <w:r w:rsidRPr="00FE4D2C">
        <w:rPr>
          <w:rFonts w:ascii="Segoe UI" w:eastAsia="宋体" w:hAnsi="Segoe UI" w:cs="Segoe UI"/>
          <w:b/>
          <w:bCs/>
          <w:color w:val="24292E"/>
          <w:kern w:val="0"/>
          <w:sz w:val="24"/>
          <w:szCs w:val="24"/>
        </w:rPr>
        <w:t>用户退出浏览器后被删除</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Session Session</w:t>
      </w:r>
      <w:r w:rsidRPr="00FE4D2C">
        <w:rPr>
          <w:rFonts w:ascii="Segoe UI" w:eastAsia="宋体" w:hAnsi="Segoe UI" w:cs="Segoe UI"/>
          <w:color w:val="24292E"/>
          <w:kern w:val="0"/>
          <w:sz w:val="24"/>
          <w:szCs w:val="24"/>
        </w:rPr>
        <w:t>是另一种记录客户状态的机制，不同的是</w:t>
      </w:r>
      <w:r w:rsidRPr="00FE4D2C">
        <w:rPr>
          <w:rFonts w:ascii="Segoe UI" w:eastAsia="宋体" w:hAnsi="Segoe UI" w:cs="Segoe UI"/>
          <w:color w:val="24292E"/>
          <w:kern w:val="0"/>
          <w:sz w:val="24"/>
          <w:szCs w:val="24"/>
        </w:rPr>
        <w:t>Cookie</w:t>
      </w:r>
      <w:r w:rsidRPr="00FE4D2C">
        <w:rPr>
          <w:rFonts w:ascii="Segoe UI" w:eastAsia="宋体" w:hAnsi="Segoe UI" w:cs="Segoe UI"/>
          <w:color w:val="24292E"/>
          <w:kern w:val="0"/>
          <w:sz w:val="24"/>
          <w:szCs w:val="24"/>
        </w:rPr>
        <w:t>保存在客户端浏览器中，而</w:t>
      </w:r>
      <w:r w:rsidRPr="00FE4D2C">
        <w:rPr>
          <w:rFonts w:ascii="Segoe UI" w:eastAsia="宋体" w:hAnsi="Segoe UI" w:cs="Segoe UI"/>
          <w:color w:val="24292E"/>
          <w:kern w:val="0"/>
          <w:sz w:val="24"/>
          <w:szCs w:val="24"/>
        </w:rPr>
        <w:t>Session</w:t>
      </w:r>
      <w:r w:rsidRPr="00FE4D2C">
        <w:rPr>
          <w:rFonts w:ascii="Segoe UI" w:eastAsia="宋体" w:hAnsi="Segoe UI" w:cs="Segoe UI"/>
          <w:color w:val="24292E"/>
          <w:kern w:val="0"/>
          <w:sz w:val="24"/>
          <w:szCs w:val="24"/>
        </w:rPr>
        <w:t>保存在服务器上。客户端浏览器访问服务器的时候，服务器把客户端信息以某种形式记录在服务器上。这就是</w:t>
      </w:r>
      <w:r w:rsidRPr="00FE4D2C">
        <w:rPr>
          <w:rFonts w:ascii="Segoe UI" w:eastAsia="宋体" w:hAnsi="Segoe UI" w:cs="Segoe UI"/>
          <w:color w:val="24292E"/>
          <w:kern w:val="0"/>
          <w:sz w:val="24"/>
          <w:szCs w:val="24"/>
        </w:rPr>
        <w:t>Session</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如果说</w:t>
      </w:r>
      <w:r w:rsidRPr="00FE4D2C">
        <w:rPr>
          <w:rFonts w:ascii="Segoe UI" w:eastAsia="宋体" w:hAnsi="Segoe UI" w:cs="Segoe UI"/>
          <w:color w:val="24292E"/>
          <w:kern w:val="0"/>
          <w:sz w:val="24"/>
          <w:szCs w:val="24"/>
        </w:rPr>
        <w:t>Cookie</w:t>
      </w:r>
      <w:r w:rsidRPr="00FE4D2C">
        <w:rPr>
          <w:rFonts w:ascii="Segoe UI" w:eastAsia="宋体" w:hAnsi="Segoe UI" w:cs="Segoe UI"/>
          <w:color w:val="24292E"/>
          <w:kern w:val="0"/>
          <w:sz w:val="24"/>
          <w:szCs w:val="24"/>
        </w:rPr>
        <w:t>机制是通过检查客户身上的</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通行证</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来确定客户身份的话，那么</w:t>
      </w:r>
      <w:r w:rsidRPr="00FE4D2C">
        <w:rPr>
          <w:rFonts w:ascii="Segoe UI" w:eastAsia="宋体" w:hAnsi="Segoe UI" w:cs="Segoe UI"/>
          <w:color w:val="24292E"/>
          <w:kern w:val="0"/>
          <w:sz w:val="24"/>
          <w:szCs w:val="24"/>
        </w:rPr>
        <w:t>Session</w:t>
      </w:r>
      <w:r w:rsidRPr="00FE4D2C">
        <w:rPr>
          <w:rFonts w:ascii="Segoe UI" w:eastAsia="宋体" w:hAnsi="Segoe UI" w:cs="Segoe UI"/>
          <w:color w:val="24292E"/>
          <w:kern w:val="0"/>
          <w:sz w:val="24"/>
          <w:szCs w:val="24"/>
        </w:rPr>
        <w:t>机制就是通过检查服务器上的</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客户明细表</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来确认客户身份。</w:t>
      </w:r>
      <w:r w:rsidRPr="00FE4D2C">
        <w:rPr>
          <w:rFonts w:ascii="Segoe UI" w:eastAsia="宋体" w:hAnsi="Segoe UI" w:cs="Segoe UI"/>
          <w:color w:val="24292E"/>
          <w:kern w:val="0"/>
          <w:sz w:val="24"/>
          <w:szCs w:val="24"/>
        </w:rPr>
        <w:t>Session</w:t>
      </w:r>
      <w:r w:rsidRPr="00FE4D2C">
        <w:rPr>
          <w:rFonts w:ascii="Segoe UI" w:eastAsia="宋体" w:hAnsi="Segoe UI" w:cs="Segoe UI"/>
          <w:color w:val="24292E"/>
          <w:kern w:val="0"/>
          <w:sz w:val="24"/>
          <w:szCs w:val="24"/>
        </w:rPr>
        <w:t>相当于程</w:t>
      </w:r>
      <w:r w:rsidRPr="00FE4D2C">
        <w:rPr>
          <w:rFonts w:ascii="Segoe UI" w:eastAsia="宋体" w:hAnsi="Segoe UI" w:cs="Segoe UI"/>
          <w:color w:val="24292E"/>
          <w:kern w:val="0"/>
          <w:sz w:val="24"/>
          <w:szCs w:val="24"/>
        </w:rPr>
        <w:lastRenderedPageBreak/>
        <w:t>序在服务器上建立的一份客户档案，客户来访的时候只需要查询客户档案表就可以了。</w:t>
      </w:r>
      <w:r w:rsidRPr="00FE4D2C">
        <w:rPr>
          <w:rFonts w:ascii="Segoe UI" w:eastAsia="宋体" w:hAnsi="Segoe UI" w:cs="Segoe UI"/>
          <w:color w:val="24292E"/>
          <w:kern w:val="0"/>
          <w:sz w:val="24"/>
          <w:szCs w:val="24"/>
        </w:rPr>
        <w:t xml:space="preserve"> Session</w:t>
      </w:r>
      <w:r w:rsidRPr="00FE4D2C">
        <w:rPr>
          <w:rFonts w:ascii="Segoe UI" w:eastAsia="宋体" w:hAnsi="Segoe UI" w:cs="Segoe UI"/>
          <w:color w:val="24292E"/>
          <w:kern w:val="0"/>
          <w:sz w:val="24"/>
          <w:szCs w:val="24"/>
        </w:rPr>
        <w:t>保存在服务器端。为了获得更高的存取速度，服务器一般把</w:t>
      </w:r>
      <w:r w:rsidRPr="00FE4D2C">
        <w:rPr>
          <w:rFonts w:ascii="Segoe UI" w:eastAsia="宋体" w:hAnsi="Segoe UI" w:cs="Segoe UI"/>
          <w:color w:val="24292E"/>
          <w:kern w:val="0"/>
          <w:sz w:val="24"/>
          <w:szCs w:val="24"/>
        </w:rPr>
        <w:t>Session</w:t>
      </w:r>
      <w:r w:rsidRPr="00FE4D2C">
        <w:rPr>
          <w:rFonts w:ascii="Segoe UI" w:eastAsia="宋体" w:hAnsi="Segoe UI" w:cs="Segoe UI"/>
          <w:color w:val="24292E"/>
          <w:kern w:val="0"/>
          <w:sz w:val="24"/>
          <w:szCs w:val="24"/>
        </w:rPr>
        <w:t>放在内存里。每个用户都会有一个独立的</w:t>
      </w:r>
      <w:r w:rsidRPr="00FE4D2C">
        <w:rPr>
          <w:rFonts w:ascii="Segoe UI" w:eastAsia="宋体" w:hAnsi="Segoe UI" w:cs="Segoe UI"/>
          <w:color w:val="24292E"/>
          <w:kern w:val="0"/>
          <w:sz w:val="24"/>
          <w:szCs w:val="24"/>
        </w:rPr>
        <w:t>Session</w:t>
      </w:r>
      <w:r w:rsidRPr="00FE4D2C">
        <w:rPr>
          <w:rFonts w:ascii="Segoe UI" w:eastAsia="宋体" w:hAnsi="Segoe UI" w:cs="Segoe UI"/>
          <w:color w:val="24292E"/>
          <w:kern w:val="0"/>
          <w:sz w:val="24"/>
          <w:szCs w:val="24"/>
        </w:rPr>
        <w:t>。如果</w:t>
      </w:r>
      <w:r w:rsidRPr="00FE4D2C">
        <w:rPr>
          <w:rFonts w:ascii="Segoe UI" w:eastAsia="宋体" w:hAnsi="Segoe UI" w:cs="Segoe UI"/>
          <w:color w:val="24292E"/>
          <w:kern w:val="0"/>
          <w:sz w:val="24"/>
          <w:szCs w:val="24"/>
        </w:rPr>
        <w:t>Session</w:t>
      </w:r>
      <w:r w:rsidRPr="00FE4D2C">
        <w:rPr>
          <w:rFonts w:ascii="Segoe UI" w:eastAsia="宋体" w:hAnsi="Segoe UI" w:cs="Segoe UI"/>
          <w:color w:val="24292E"/>
          <w:kern w:val="0"/>
          <w:sz w:val="24"/>
          <w:szCs w:val="24"/>
        </w:rPr>
        <w:t>内容过于复杂，当大量客户访问服务器时可能会导致内存溢出。因此，</w:t>
      </w:r>
      <w:r w:rsidRPr="00FE4D2C">
        <w:rPr>
          <w:rFonts w:ascii="Segoe UI" w:eastAsia="宋体" w:hAnsi="Segoe UI" w:cs="Segoe UI"/>
          <w:color w:val="24292E"/>
          <w:kern w:val="0"/>
          <w:sz w:val="24"/>
          <w:szCs w:val="24"/>
        </w:rPr>
        <w:t>Session</w:t>
      </w:r>
      <w:r w:rsidRPr="00FE4D2C">
        <w:rPr>
          <w:rFonts w:ascii="Segoe UI" w:eastAsia="宋体" w:hAnsi="Segoe UI" w:cs="Segoe UI"/>
          <w:color w:val="24292E"/>
          <w:kern w:val="0"/>
          <w:sz w:val="24"/>
          <w:szCs w:val="24"/>
        </w:rPr>
        <w:t>里的信息应该尽量精简。</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session</w:t>
      </w:r>
      <w:r w:rsidRPr="00FE4D2C">
        <w:rPr>
          <w:rFonts w:ascii="Segoe UI" w:eastAsia="宋体" w:hAnsi="Segoe UI" w:cs="Segoe UI"/>
          <w:color w:val="24292E"/>
          <w:kern w:val="0"/>
          <w:sz w:val="24"/>
          <w:szCs w:val="24"/>
        </w:rPr>
        <w:t>工作原理</w:t>
      </w:r>
      <w:r w:rsidRPr="00FE4D2C">
        <w:rPr>
          <w:rFonts w:ascii="Segoe UI" w:eastAsia="宋体" w:hAnsi="Segoe UI" w:cs="Segoe UI"/>
          <w:color w:val="24292E"/>
          <w:kern w:val="0"/>
          <w:sz w:val="24"/>
          <w:szCs w:val="24"/>
        </w:rPr>
        <w:t xml:space="preserve"> (1)web</w:t>
      </w:r>
      <w:r w:rsidRPr="00FE4D2C">
        <w:rPr>
          <w:rFonts w:ascii="Segoe UI" w:eastAsia="宋体" w:hAnsi="Segoe UI" w:cs="Segoe UI"/>
          <w:color w:val="24292E"/>
          <w:kern w:val="0"/>
          <w:sz w:val="24"/>
          <w:szCs w:val="24"/>
        </w:rPr>
        <w:t>不会在客户端开始访问它时创建</w:t>
      </w:r>
      <w:r w:rsidRPr="00FE4D2C">
        <w:rPr>
          <w:rFonts w:ascii="Segoe UI" w:eastAsia="宋体" w:hAnsi="Segoe UI" w:cs="Segoe UI"/>
          <w:color w:val="24292E"/>
          <w:kern w:val="0"/>
          <w:sz w:val="24"/>
          <w:szCs w:val="24"/>
        </w:rPr>
        <w:t>session,</w:t>
      </w:r>
      <w:r w:rsidRPr="00FE4D2C">
        <w:rPr>
          <w:rFonts w:ascii="Segoe UI" w:eastAsia="宋体" w:hAnsi="Segoe UI" w:cs="Segoe UI"/>
          <w:color w:val="24292E"/>
          <w:kern w:val="0"/>
          <w:sz w:val="24"/>
          <w:szCs w:val="24"/>
        </w:rPr>
        <w:t>在访问特殊的程序并且该程序</w:t>
      </w:r>
      <w:r w:rsidRPr="00FE4D2C">
        <w:rPr>
          <w:rFonts w:ascii="Segoe UI" w:eastAsia="宋体" w:hAnsi="Segoe UI" w:cs="Segoe UI"/>
          <w:color w:val="24292E"/>
          <w:kern w:val="0"/>
          <w:sz w:val="24"/>
          <w:szCs w:val="24"/>
        </w:rPr>
        <w:t>(servlet)</w:t>
      </w:r>
      <w:r w:rsidRPr="00FE4D2C">
        <w:rPr>
          <w:rFonts w:ascii="Segoe UI" w:eastAsia="宋体" w:hAnsi="Segoe UI" w:cs="Segoe UI"/>
          <w:color w:val="24292E"/>
          <w:kern w:val="0"/>
          <w:sz w:val="24"/>
          <w:szCs w:val="24"/>
        </w:rPr>
        <w:t>决定与客户端开启会话时</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服务器生成一个唯一值</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称为</w:t>
      </w:r>
      <w:r w:rsidRPr="00FE4D2C">
        <w:rPr>
          <w:rFonts w:ascii="Segoe UI" w:eastAsia="宋体" w:hAnsi="Segoe UI" w:cs="Segoe UI"/>
          <w:color w:val="24292E"/>
          <w:kern w:val="0"/>
          <w:sz w:val="24"/>
          <w:szCs w:val="24"/>
        </w:rPr>
        <w:t>Session ID</w:t>
      </w:r>
      <w:r w:rsidRPr="00FE4D2C">
        <w:rPr>
          <w:rFonts w:ascii="Segoe UI" w:eastAsia="宋体" w:hAnsi="Segoe UI" w:cs="Segoe UI"/>
          <w:color w:val="24292E"/>
          <w:kern w:val="0"/>
          <w:sz w:val="24"/>
          <w:szCs w:val="24"/>
        </w:rPr>
        <w:t>（好像是通过取进程</w:t>
      </w:r>
      <w:r w:rsidRPr="00FE4D2C">
        <w:rPr>
          <w:rFonts w:ascii="Segoe UI" w:eastAsia="宋体" w:hAnsi="Segoe UI" w:cs="Segoe UI"/>
          <w:color w:val="24292E"/>
          <w:kern w:val="0"/>
          <w:sz w:val="24"/>
          <w:szCs w:val="24"/>
        </w:rPr>
        <w:t>ID</w:t>
      </w:r>
      <w:r w:rsidRPr="00FE4D2C">
        <w:rPr>
          <w:rFonts w:ascii="Segoe UI" w:eastAsia="宋体" w:hAnsi="Segoe UI" w:cs="Segoe UI"/>
          <w:color w:val="24292E"/>
          <w:kern w:val="0"/>
          <w:sz w:val="24"/>
          <w:szCs w:val="24"/>
        </w:rPr>
        <w:t>的方式取得的）。服务器开辟一块内存，对应于该</w:t>
      </w:r>
      <w:r w:rsidRPr="00FE4D2C">
        <w:rPr>
          <w:rFonts w:ascii="Segoe UI" w:eastAsia="宋体" w:hAnsi="Segoe UI" w:cs="Segoe UI"/>
          <w:color w:val="24292E"/>
          <w:kern w:val="0"/>
          <w:sz w:val="24"/>
          <w:szCs w:val="24"/>
        </w:rPr>
        <w:t>Session ID</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(2)</w:t>
      </w:r>
      <w:r w:rsidRPr="00FE4D2C">
        <w:rPr>
          <w:rFonts w:ascii="Segoe UI" w:eastAsia="宋体" w:hAnsi="Segoe UI" w:cs="Segoe UI"/>
          <w:color w:val="24292E"/>
          <w:kern w:val="0"/>
          <w:sz w:val="24"/>
          <w:szCs w:val="24"/>
        </w:rPr>
        <w:t>服务器再将该</w:t>
      </w:r>
      <w:r w:rsidRPr="00FE4D2C">
        <w:rPr>
          <w:rFonts w:ascii="Segoe UI" w:eastAsia="宋体" w:hAnsi="Segoe UI" w:cs="Segoe UI"/>
          <w:color w:val="24292E"/>
          <w:kern w:val="0"/>
          <w:sz w:val="24"/>
          <w:szCs w:val="24"/>
        </w:rPr>
        <w:t>Session ID</w:t>
      </w:r>
      <w:r w:rsidRPr="00FE4D2C">
        <w:rPr>
          <w:rFonts w:ascii="Segoe UI" w:eastAsia="宋体" w:hAnsi="Segoe UI" w:cs="Segoe UI"/>
          <w:color w:val="24292E"/>
          <w:kern w:val="0"/>
          <w:sz w:val="24"/>
          <w:szCs w:val="24"/>
        </w:rPr>
        <w:t>写入浏览器的</w:t>
      </w:r>
      <w:r w:rsidRPr="00FE4D2C">
        <w:rPr>
          <w:rFonts w:ascii="Segoe UI" w:eastAsia="宋体" w:hAnsi="Segoe UI" w:cs="Segoe UI"/>
          <w:color w:val="24292E"/>
          <w:kern w:val="0"/>
          <w:sz w:val="24"/>
          <w:szCs w:val="24"/>
        </w:rPr>
        <w:t>cookie</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(3)</w:t>
      </w:r>
      <w:r w:rsidRPr="00FE4D2C">
        <w:rPr>
          <w:rFonts w:ascii="Segoe UI" w:eastAsia="宋体" w:hAnsi="Segoe UI" w:cs="Segoe UI"/>
          <w:color w:val="24292E"/>
          <w:kern w:val="0"/>
          <w:sz w:val="24"/>
          <w:szCs w:val="24"/>
        </w:rPr>
        <w:t>服务器内有一进程，监视所有</w:t>
      </w:r>
      <w:r w:rsidRPr="00FE4D2C">
        <w:rPr>
          <w:rFonts w:ascii="Segoe UI" w:eastAsia="宋体" w:hAnsi="Segoe UI" w:cs="Segoe UI"/>
          <w:color w:val="24292E"/>
          <w:kern w:val="0"/>
          <w:sz w:val="24"/>
          <w:szCs w:val="24"/>
        </w:rPr>
        <w:t>Session</w:t>
      </w:r>
      <w:r w:rsidRPr="00FE4D2C">
        <w:rPr>
          <w:rFonts w:ascii="Segoe UI" w:eastAsia="宋体" w:hAnsi="Segoe UI" w:cs="Segoe UI"/>
          <w:color w:val="24292E"/>
          <w:kern w:val="0"/>
          <w:sz w:val="24"/>
          <w:szCs w:val="24"/>
        </w:rPr>
        <w:t>的活动状况，如果有</w:t>
      </w:r>
      <w:r w:rsidRPr="00FE4D2C">
        <w:rPr>
          <w:rFonts w:ascii="Segoe UI" w:eastAsia="宋体" w:hAnsi="Segoe UI" w:cs="Segoe UI"/>
          <w:color w:val="24292E"/>
          <w:kern w:val="0"/>
          <w:sz w:val="24"/>
          <w:szCs w:val="24"/>
        </w:rPr>
        <w:t>Session</w:t>
      </w:r>
      <w:r w:rsidRPr="00FE4D2C">
        <w:rPr>
          <w:rFonts w:ascii="Segoe UI" w:eastAsia="宋体" w:hAnsi="Segoe UI" w:cs="Segoe UI"/>
          <w:color w:val="24292E"/>
          <w:kern w:val="0"/>
          <w:sz w:val="24"/>
          <w:szCs w:val="24"/>
        </w:rPr>
        <w:t>超时或是主动关闭，服务器就释放改内存块。</w:t>
      </w:r>
      <w:r w:rsidRPr="00FE4D2C">
        <w:rPr>
          <w:rFonts w:ascii="Segoe UI" w:eastAsia="宋体" w:hAnsi="Segoe UI" w:cs="Segoe UI"/>
          <w:color w:val="24292E"/>
          <w:kern w:val="0"/>
          <w:sz w:val="24"/>
          <w:szCs w:val="24"/>
        </w:rPr>
        <w:t xml:space="preserve"> (4)</w:t>
      </w:r>
      <w:r w:rsidRPr="00FE4D2C">
        <w:rPr>
          <w:rFonts w:ascii="Segoe UI" w:eastAsia="宋体" w:hAnsi="Segoe UI" w:cs="Segoe UI"/>
          <w:color w:val="24292E"/>
          <w:kern w:val="0"/>
          <w:sz w:val="24"/>
          <w:szCs w:val="24"/>
        </w:rPr>
        <w:t>当浏览器连入服务器时并请求</w:t>
      </w:r>
      <w:r w:rsidRPr="00FE4D2C">
        <w:rPr>
          <w:rFonts w:ascii="Segoe UI" w:eastAsia="宋体" w:hAnsi="Segoe UI" w:cs="Segoe UI"/>
          <w:color w:val="24292E"/>
          <w:kern w:val="0"/>
          <w:sz w:val="24"/>
          <w:szCs w:val="24"/>
        </w:rPr>
        <w:t>Session</w:t>
      </w:r>
      <w:r w:rsidRPr="00FE4D2C">
        <w:rPr>
          <w:rFonts w:ascii="Segoe UI" w:eastAsia="宋体" w:hAnsi="Segoe UI" w:cs="Segoe UI"/>
          <w:color w:val="24292E"/>
          <w:kern w:val="0"/>
          <w:sz w:val="24"/>
          <w:szCs w:val="24"/>
        </w:rPr>
        <w:t>时，服务器就读浏览器</w:t>
      </w:r>
      <w:r w:rsidRPr="00FE4D2C">
        <w:rPr>
          <w:rFonts w:ascii="Segoe UI" w:eastAsia="宋体" w:hAnsi="Segoe UI" w:cs="Segoe UI"/>
          <w:color w:val="24292E"/>
          <w:kern w:val="0"/>
          <w:sz w:val="24"/>
          <w:szCs w:val="24"/>
        </w:rPr>
        <w:t>Cookie</w:t>
      </w:r>
      <w:r w:rsidRPr="00FE4D2C">
        <w:rPr>
          <w:rFonts w:ascii="Segoe UI" w:eastAsia="宋体" w:hAnsi="Segoe UI" w:cs="Segoe UI"/>
          <w:color w:val="24292E"/>
          <w:kern w:val="0"/>
          <w:sz w:val="24"/>
          <w:szCs w:val="24"/>
        </w:rPr>
        <w:t>中的</w:t>
      </w:r>
      <w:r w:rsidRPr="00FE4D2C">
        <w:rPr>
          <w:rFonts w:ascii="Segoe UI" w:eastAsia="宋体" w:hAnsi="Segoe UI" w:cs="Segoe UI"/>
          <w:color w:val="24292E"/>
          <w:kern w:val="0"/>
          <w:sz w:val="24"/>
          <w:szCs w:val="24"/>
        </w:rPr>
        <w:t>Session ID</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(5)</w:t>
      </w:r>
      <w:r w:rsidRPr="00FE4D2C">
        <w:rPr>
          <w:rFonts w:ascii="Segoe UI" w:eastAsia="宋体" w:hAnsi="Segoe UI" w:cs="Segoe UI"/>
          <w:color w:val="24292E"/>
          <w:kern w:val="0"/>
          <w:sz w:val="24"/>
          <w:szCs w:val="24"/>
        </w:rPr>
        <w:t>然后，服务检查该</w:t>
      </w:r>
      <w:r w:rsidRPr="00FE4D2C">
        <w:rPr>
          <w:rFonts w:ascii="Segoe UI" w:eastAsia="宋体" w:hAnsi="Segoe UI" w:cs="Segoe UI"/>
          <w:color w:val="24292E"/>
          <w:kern w:val="0"/>
          <w:sz w:val="24"/>
          <w:szCs w:val="24"/>
        </w:rPr>
        <w:t>Session ID</w:t>
      </w:r>
      <w:r w:rsidRPr="00FE4D2C">
        <w:rPr>
          <w:rFonts w:ascii="Segoe UI" w:eastAsia="宋体" w:hAnsi="Segoe UI" w:cs="Segoe UI"/>
          <w:color w:val="24292E"/>
          <w:kern w:val="0"/>
          <w:sz w:val="24"/>
          <w:szCs w:val="24"/>
        </w:rPr>
        <w:t>所对应的内存是否有效。</w:t>
      </w:r>
      <w:r w:rsidRPr="00FE4D2C">
        <w:rPr>
          <w:rFonts w:ascii="Segoe UI" w:eastAsia="宋体" w:hAnsi="Segoe UI" w:cs="Segoe UI"/>
          <w:color w:val="24292E"/>
          <w:kern w:val="0"/>
          <w:sz w:val="24"/>
          <w:szCs w:val="24"/>
        </w:rPr>
        <w:t xml:space="preserve"> (6)</w:t>
      </w:r>
      <w:r w:rsidRPr="00FE4D2C">
        <w:rPr>
          <w:rFonts w:ascii="Segoe UI" w:eastAsia="宋体" w:hAnsi="Segoe UI" w:cs="Segoe UI"/>
          <w:color w:val="24292E"/>
          <w:kern w:val="0"/>
          <w:sz w:val="24"/>
          <w:szCs w:val="24"/>
        </w:rPr>
        <w:t>如果有效，就读出内存中的值。</w:t>
      </w:r>
      <w:r w:rsidRPr="00FE4D2C">
        <w:rPr>
          <w:rFonts w:ascii="Segoe UI" w:eastAsia="宋体" w:hAnsi="Segoe UI" w:cs="Segoe UI"/>
          <w:color w:val="24292E"/>
          <w:kern w:val="0"/>
          <w:sz w:val="24"/>
          <w:szCs w:val="24"/>
        </w:rPr>
        <w:t xml:space="preserve"> (7)</w:t>
      </w:r>
      <w:r w:rsidRPr="00FE4D2C">
        <w:rPr>
          <w:rFonts w:ascii="Segoe UI" w:eastAsia="宋体" w:hAnsi="Segoe UI" w:cs="Segoe UI"/>
          <w:color w:val="24292E"/>
          <w:kern w:val="0"/>
          <w:sz w:val="24"/>
          <w:szCs w:val="24"/>
        </w:rPr>
        <w:t>如果无效，就建立新的</w:t>
      </w:r>
      <w:r w:rsidRPr="00FE4D2C">
        <w:rPr>
          <w:rFonts w:ascii="Segoe UI" w:eastAsia="宋体" w:hAnsi="Segoe UI" w:cs="Segoe UI"/>
          <w:color w:val="24292E"/>
          <w:kern w:val="0"/>
          <w:sz w:val="24"/>
          <w:szCs w:val="24"/>
        </w:rPr>
        <w:t>Session</w:t>
      </w:r>
      <w:r w:rsidRPr="00FE4D2C">
        <w:rPr>
          <w:rFonts w:ascii="Segoe UI" w:eastAsia="宋体" w:hAnsi="Segoe UI" w:cs="Segoe UI"/>
          <w:color w:val="24292E"/>
          <w:kern w:val="0"/>
          <w:sz w:val="24"/>
          <w:szCs w:val="24"/>
        </w:rPr>
        <w:t>。</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b/>
          <w:bCs/>
          <w:color w:val="24292E"/>
          <w:kern w:val="0"/>
          <w:sz w:val="24"/>
          <w:szCs w:val="24"/>
        </w:rPr>
        <w:t>tomcat</w:t>
      </w:r>
      <w:r w:rsidRPr="00FE4D2C">
        <w:rPr>
          <w:rFonts w:ascii="Segoe UI" w:eastAsia="宋体" w:hAnsi="Segoe UI" w:cs="Segoe UI"/>
          <w:b/>
          <w:bCs/>
          <w:color w:val="24292E"/>
          <w:kern w:val="0"/>
          <w:sz w:val="24"/>
          <w:szCs w:val="24"/>
        </w:rPr>
        <w:t>默认设置是</w:t>
      </w:r>
      <w:r w:rsidRPr="00FE4D2C">
        <w:rPr>
          <w:rFonts w:ascii="Segoe UI" w:eastAsia="宋体" w:hAnsi="Segoe UI" w:cs="Segoe UI"/>
          <w:b/>
          <w:bCs/>
          <w:color w:val="24292E"/>
          <w:kern w:val="0"/>
          <w:sz w:val="24"/>
          <w:szCs w:val="24"/>
        </w:rPr>
        <w:t>30</w:t>
      </w:r>
      <w:r w:rsidRPr="00FE4D2C">
        <w:rPr>
          <w:rFonts w:ascii="Segoe UI" w:eastAsia="宋体" w:hAnsi="Segoe UI" w:cs="Segoe UI"/>
          <w:b/>
          <w:bCs/>
          <w:color w:val="24292E"/>
          <w:kern w:val="0"/>
          <w:sz w:val="24"/>
          <w:szCs w:val="24"/>
        </w:rPr>
        <w:t>分钟</w:t>
      </w:r>
      <w:r w:rsidRPr="00FE4D2C">
        <w:rPr>
          <w:rFonts w:ascii="Segoe UI" w:eastAsia="宋体" w:hAnsi="Segoe UI" w:cs="Segoe UI"/>
          <w:color w:val="24292E"/>
          <w:kern w:val="0"/>
          <w:sz w:val="24"/>
          <w:szCs w:val="24"/>
        </w:rPr>
        <w:t> </w:t>
      </w:r>
      <w:r w:rsidRPr="00FE4D2C">
        <w:rPr>
          <w:rFonts w:ascii="Segoe UI" w:eastAsia="宋体" w:hAnsi="Segoe UI" w:cs="Segoe UI"/>
          <w:color w:val="24292E"/>
          <w:kern w:val="0"/>
          <w:sz w:val="24"/>
          <w:szCs w:val="24"/>
        </w:rPr>
        <w:t>具体设置很简单，方法有三种：</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1</w:t>
      </w:r>
      <w:r w:rsidRPr="00FE4D2C">
        <w:rPr>
          <w:rFonts w:ascii="Segoe UI" w:eastAsia="宋体" w:hAnsi="Segoe UI" w:cs="Segoe UI"/>
          <w:color w:val="24292E"/>
          <w:kern w:val="0"/>
          <w:sz w:val="24"/>
          <w:szCs w:val="24"/>
        </w:rPr>
        <w:t>）在主页面或者公共页面中加入：</w:t>
      </w:r>
      <w:r w:rsidRPr="00FE4D2C">
        <w:rPr>
          <w:rFonts w:ascii="Segoe UI" w:eastAsia="宋体" w:hAnsi="Segoe UI" w:cs="Segoe UI"/>
          <w:color w:val="24292E"/>
          <w:kern w:val="0"/>
          <w:sz w:val="24"/>
          <w:szCs w:val="24"/>
        </w:rPr>
        <w:t xml:space="preserve">session.setMaxInactiveInterval(900); </w:t>
      </w:r>
      <w:r w:rsidRPr="00FE4D2C">
        <w:rPr>
          <w:rFonts w:ascii="Segoe UI" w:eastAsia="宋体" w:hAnsi="Segoe UI" w:cs="Segoe UI"/>
          <w:color w:val="24292E"/>
          <w:kern w:val="0"/>
          <w:sz w:val="24"/>
          <w:szCs w:val="24"/>
        </w:rPr>
        <w:t>参数</w:t>
      </w:r>
      <w:r w:rsidRPr="00FE4D2C">
        <w:rPr>
          <w:rFonts w:ascii="Segoe UI" w:eastAsia="宋体" w:hAnsi="Segoe UI" w:cs="Segoe UI"/>
          <w:color w:val="24292E"/>
          <w:kern w:val="0"/>
          <w:sz w:val="24"/>
          <w:szCs w:val="24"/>
        </w:rPr>
        <w:t>900</w:t>
      </w:r>
      <w:r w:rsidRPr="00FE4D2C">
        <w:rPr>
          <w:rFonts w:ascii="Segoe UI" w:eastAsia="宋体" w:hAnsi="Segoe UI" w:cs="Segoe UI"/>
          <w:color w:val="24292E"/>
          <w:kern w:val="0"/>
          <w:sz w:val="24"/>
          <w:szCs w:val="24"/>
        </w:rPr>
        <w:t>单位是秒，即在没有活动</w:t>
      </w:r>
      <w:r w:rsidRPr="00FE4D2C">
        <w:rPr>
          <w:rFonts w:ascii="Segoe UI" w:eastAsia="宋体" w:hAnsi="Segoe UI" w:cs="Segoe UI"/>
          <w:color w:val="24292E"/>
          <w:kern w:val="0"/>
          <w:sz w:val="24"/>
          <w:szCs w:val="24"/>
        </w:rPr>
        <w:t>15</w:t>
      </w:r>
      <w:r w:rsidRPr="00FE4D2C">
        <w:rPr>
          <w:rFonts w:ascii="Segoe UI" w:eastAsia="宋体" w:hAnsi="Segoe UI" w:cs="Segoe UI"/>
          <w:color w:val="24292E"/>
          <w:kern w:val="0"/>
          <w:sz w:val="24"/>
          <w:szCs w:val="24"/>
        </w:rPr>
        <w:t>分钟后，</w:t>
      </w:r>
      <w:r w:rsidRPr="00FE4D2C">
        <w:rPr>
          <w:rFonts w:ascii="Segoe UI" w:eastAsia="宋体" w:hAnsi="Segoe UI" w:cs="Segoe UI"/>
          <w:color w:val="24292E"/>
          <w:kern w:val="0"/>
          <w:sz w:val="24"/>
          <w:szCs w:val="24"/>
        </w:rPr>
        <w:t>session</w:t>
      </w:r>
      <w:r w:rsidRPr="00FE4D2C">
        <w:rPr>
          <w:rFonts w:ascii="Segoe UI" w:eastAsia="宋体" w:hAnsi="Segoe UI" w:cs="Segoe UI"/>
          <w:color w:val="24292E"/>
          <w:kern w:val="0"/>
          <w:sz w:val="24"/>
          <w:szCs w:val="24"/>
        </w:rPr>
        <w:t>将失效。设置为</w:t>
      </w:r>
      <w:r w:rsidRPr="00FE4D2C">
        <w:rPr>
          <w:rFonts w:ascii="Segoe UI" w:eastAsia="宋体" w:hAnsi="Segoe UI" w:cs="Segoe UI"/>
          <w:color w:val="24292E"/>
          <w:kern w:val="0"/>
          <w:sz w:val="24"/>
          <w:szCs w:val="24"/>
        </w:rPr>
        <w:t>-1</w:t>
      </w:r>
      <w:r w:rsidRPr="00FE4D2C">
        <w:rPr>
          <w:rFonts w:ascii="Segoe UI" w:eastAsia="宋体" w:hAnsi="Segoe UI" w:cs="Segoe UI"/>
          <w:color w:val="24292E"/>
          <w:kern w:val="0"/>
          <w:sz w:val="24"/>
          <w:szCs w:val="24"/>
        </w:rPr>
        <w:t>将永不关闭。</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这里要注意这个</w:t>
      </w:r>
      <w:r w:rsidRPr="00FE4D2C">
        <w:rPr>
          <w:rFonts w:ascii="Segoe UI" w:eastAsia="宋体" w:hAnsi="Segoe UI" w:cs="Segoe UI"/>
          <w:color w:val="24292E"/>
          <w:kern w:val="0"/>
          <w:sz w:val="24"/>
          <w:szCs w:val="24"/>
        </w:rPr>
        <w:t>session</w:t>
      </w:r>
      <w:r w:rsidRPr="00FE4D2C">
        <w:rPr>
          <w:rFonts w:ascii="Segoe UI" w:eastAsia="宋体" w:hAnsi="Segoe UI" w:cs="Segoe UI"/>
          <w:color w:val="24292E"/>
          <w:kern w:val="0"/>
          <w:sz w:val="24"/>
          <w:szCs w:val="24"/>
        </w:rPr>
        <w:t>设置的时间是根据服务器来计算的，而不是客户端。所以如果是在调试程序，应该是修改服务器端时间来测试，而不是客户端。</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2</w:t>
      </w:r>
      <w:r w:rsidRPr="00FE4D2C">
        <w:rPr>
          <w:rFonts w:ascii="Segoe UI" w:eastAsia="宋体" w:hAnsi="Segoe UI" w:cs="Segoe UI"/>
          <w:color w:val="24292E"/>
          <w:kern w:val="0"/>
          <w:sz w:val="24"/>
          <w:szCs w:val="24"/>
        </w:rPr>
        <w:t>）也是比较通用的设置</w:t>
      </w:r>
      <w:r w:rsidRPr="00FE4D2C">
        <w:rPr>
          <w:rFonts w:ascii="Segoe UI" w:eastAsia="宋体" w:hAnsi="Segoe UI" w:cs="Segoe UI"/>
          <w:color w:val="24292E"/>
          <w:kern w:val="0"/>
          <w:sz w:val="24"/>
          <w:szCs w:val="24"/>
        </w:rPr>
        <w:t>session</w:t>
      </w:r>
      <w:r w:rsidRPr="00FE4D2C">
        <w:rPr>
          <w:rFonts w:ascii="Segoe UI" w:eastAsia="宋体" w:hAnsi="Segoe UI" w:cs="Segoe UI"/>
          <w:color w:val="24292E"/>
          <w:kern w:val="0"/>
          <w:sz w:val="24"/>
          <w:szCs w:val="24"/>
        </w:rPr>
        <w:t>失效时间的方法，就是在项目的</w:t>
      </w:r>
      <w:r w:rsidRPr="00FE4D2C">
        <w:rPr>
          <w:rFonts w:ascii="Segoe UI" w:eastAsia="宋体" w:hAnsi="Segoe UI" w:cs="Segoe UI"/>
          <w:color w:val="24292E"/>
          <w:kern w:val="0"/>
          <w:sz w:val="24"/>
          <w:szCs w:val="24"/>
        </w:rPr>
        <w:t>web.xml</w:t>
      </w:r>
      <w:r w:rsidRPr="00FE4D2C">
        <w:rPr>
          <w:rFonts w:ascii="Segoe UI" w:eastAsia="宋体" w:hAnsi="Segoe UI" w:cs="Segoe UI"/>
          <w:color w:val="24292E"/>
          <w:kern w:val="0"/>
          <w:sz w:val="24"/>
          <w:szCs w:val="24"/>
        </w:rPr>
        <w:t>中设置</w:t>
      </w:r>
      <w:r w:rsidRPr="00FE4D2C">
        <w:rPr>
          <w:rFonts w:ascii="Segoe UI" w:eastAsia="宋体" w:hAnsi="Segoe UI" w:cs="Segoe UI"/>
          <w:color w:val="24292E"/>
          <w:kern w:val="0"/>
          <w:sz w:val="24"/>
          <w:szCs w:val="24"/>
        </w:rPr>
        <w:t xml:space="preserve"> 15 </w:t>
      </w:r>
      <w:r w:rsidRPr="00FE4D2C">
        <w:rPr>
          <w:rFonts w:ascii="Segoe UI" w:eastAsia="宋体" w:hAnsi="Segoe UI" w:cs="Segoe UI"/>
          <w:color w:val="24292E"/>
          <w:kern w:val="0"/>
          <w:sz w:val="24"/>
          <w:szCs w:val="24"/>
        </w:rPr>
        <w:t>这里的</w:t>
      </w:r>
      <w:r w:rsidRPr="00FE4D2C">
        <w:rPr>
          <w:rFonts w:ascii="Segoe UI" w:eastAsia="宋体" w:hAnsi="Segoe UI" w:cs="Segoe UI"/>
          <w:color w:val="24292E"/>
          <w:kern w:val="0"/>
          <w:sz w:val="24"/>
          <w:szCs w:val="24"/>
        </w:rPr>
        <w:t>15</w:t>
      </w:r>
      <w:r w:rsidRPr="00FE4D2C">
        <w:rPr>
          <w:rFonts w:ascii="Segoe UI" w:eastAsia="宋体" w:hAnsi="Segoe UI" w:cs="Segoe UI"/>
          <w:color w:val="24292E"/>
          <w:kern w:val="0"/>
          <w:sz w:val="24"/>
          <w:szCs w:val="24"/>
        </w:rPr>
        <w:t>也就是</w:t>
      </w:r>
      <w:r w:rsidRPr="00FE4D2C">
        <w:rPr>
          <w:rFonts w:ascii="Segoe UI" w:eastAsia="宋体" w:hAnsi="Segoe UI" w:cs="Segoe UI"/>
          <w:color w:val="24292E"/>
          <w:kern w:val="0"/>
          <w:sz w:val="24"/>
          <w:szCs w:val="24"/>
        </w:rPr>
        <w:t>15</w:t>
      </w:r>
      <w:r w:rsidRPr="00FE4D2C">
        <w:rPr>
          <w:rFonts w:ascii="Segoe UI" w:eastAsia="宋体" w:hAnsi="Segoe UI" w:cs="Segoe UI"/>
          <w:color w:val="24292E"/>
          <w:kern w:val="0"/>
          <w:sz w:val="24"/>
          <w:szCs w:val="24"/>
        </w:rPr>
        <w:t>分钟失效</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3</w:t>
      </w:r>
      <w:r w:rsidRPr="00FE4D2C">
        <w:rPr>
          <w:rFonts w:ascii="Segoe UI" w:eastAsia="宋体" w:hAnsi="Segoe UI" w:cs="Segoe UI"/>
          <w:color w:val="24292E"/>
          <w:kern w:val="0"/>
          <w:sz w:val="24"/>
          <w:szCs w:val="24"/>
        </w:rPr>
        <w:t>）直接在应用服务器中设置，如果是</w:t>
      </w:r>
      <w:r w:rsidRPr="00FE4D2C">
        <w:rPr>
          <w:rFonts w:ascii="Segoe UI" w:eastAsia="宋体" w:hAnsi="Segoe UI" w:cs="Segoe UI"/>
          <w:color w:val="24292E"/>
          <w:kern w:val="0"/>
          <w:sz w:val="24"/>
          <w:szCs w:val="24"/>
        </w:rPr>
        <w:t>tomcat</w:t>
      </w:r>
      <w:r w:rsidRPr="00FE4D2C">
        <w:rPr>
          <w:rFonts w:ascii="Segoe UI" w:eastAsia="宋体" w:hAnsi="Segoe UI" w:cs="Segoe UI"/>
          <w:color w:val="24292E"/>
          <w:kern w:val="0"/>
          <w:sz w:val="24"/>
          <w:szCs w:val="24"/>
        </w:rPr>
        <w:t>，可以在</w:t>
      </w:r>
      <w:r w:rsidRPr="00FE4D2C">
        <w:rPr>
          <w:rFonts w:ascii="Segoe UI" w:eastAsia="宋体" w:hAnsi="Segoe UI" w:cs="Segoe UI"/>
          <w:color w:val="24292E"/>
          <w:kern w:val="0"/>
          <w:sz w:val="24"/>
          <w:szCs w:val="24"/>
        </w:rPr>
        <w:t>tomcat</w:t>
      </w:r>
      <w:r w:rsidRPr="00FE4D2C">
        <w:rPr>
          <w:rFonts w:ascii="Segoe UI" w:eastAsia="宋体" w:hAnsi="Segoe UI" w:cs="Segoe UI"/>
          <w:color w:val="24292E"/>
          <w:kern w:val="0"/>
          <w:sz w:val="24"/>
          <w:szCs w:val="24"/>
        </w:rPr>
        <w:t>目录下</w:t>
      </w:r>
      <w:r w:rsidRPr="00FE4D2C">
        <w:rPr>
          <w:rFonts w:ascii="Segoe UI" w:eastAsia="宋体" w:hAnsi="Segoe UI" w:cs="Segoe UI"/>
          <w:color w:val="24292E"/>
          <w:kern w:val="0"/>
          <w:sz w:val="24"/>
          <w:szCs w:val="24"/>
        </w:rPr>
        <w:t>conf/web.xml</w:t>
      </w:r>
      <w:r w:rsidRPr="00FE4D2C">
        <w:rPr>
          <w:rFonts w:ascii="Segoe UI" w:eastAsia="宋体" w:hAnsi="Segoe UI" w:cs="Segoe UI"/>
          <w:color w:val="24292E"/>
          <w:kern w:val="0"/>
          <w:sz w:val="24"/>
          <w:szCs w:val="24"/>
        </w:rPr>
        <w:t>中</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找到元素，</w:t>
      </w:r>
      <w:r w:rsidRPr="00FE4D2C">
        <w:rPr>
          <w:rFonts w:ascii="Segoe UI" w:eastAsia="宋体" w:hAnsi="Segoe UI" w:cs="Segoe UI"/>
          <w:color w:val="24292E"/>
          <w:kern w:val="0"/>
          <w:sz w:val="24"/>
          <w:szCs w:val="24"/>
        </w:rPr>
        <w:t>tomcat</w:t>
      </w:r>
      <w:r w:rsidRPr="00FE4D2C">
        <w:rPr>
          <w:rFonts w:ascii="Segoe UI" w:eastAsia="宋体" w:hAnsi="Segoe UI" w:cs="Segoe UI"/>
          <w:color w:val="24292E"/>
          <w:kern w:val="0"/>
          <w:sz w:val="24"/>
          <w:szCs w:val="24"/>
        </w:rPr>
        <w:t>默认设置</w:t>
      </w:r>
      <w:r w:rsidRPr="00FE4D2C">
        <w:rPr>
          <w:rFonts w:ascii="Segoe UI" w:eastAsia="宋体" w:hAnsi="Segoe UI" w:cs="Segoe UI"/>
          <w:color w:val="24292E"/>
          <w:kern w:val="0"/>
          <w:sz w:val="24"/>
          <w:szCs w:val="24"/>
        </w:rPr>
        <w:lastRenderedPageBreak/>
        <w:t>是</w:t>
      </w:r>
      <w:r w:rsidRPr="00FE4D2C">
        <w:rPr>
          <w:rFonts w:ascii="Segoe UI" w:eastAsia="宋体" w:hAnsi="Segoe UI" w:cs="Segoe UI"/>
          <w:color w:val="24292E"/>
          <w:kern w:val="0"/>
          <w:sz w:val="24"/>
          <w:szCs w:val="24"/>
        </w:rPr>
        <w:t>30</w:t>
      </w:r>
      <w:r w:rsidRPr="00FE4D2C">
        <w:rPr>
          <w:rFonts w:ascii="Segoe UI" w:eastAsia="宋体" w:hAnsi="Segoe UI" w:cs="Segoe UI"/>
          <w:color w:val="24292E"/>
          <w:kern w:val="0"/>
          <w:sz w:val="24"/>
          <w:szCs w:val="24"/>
        </w:rPr>
        <w:t>分钟，只要修改这个值就可以了。</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需要注意的是如果上述三个地方如果都设置了，有个优先级的问题，从高到低：</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1</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--&gt;(2)---&gt;(3)</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生命周期</w:t>
      </w:r>
      <w:r w:rsidRPr="00FE4D2C">
        <w:rPr>
          <w:rFonts w:ascii="Segoe UI" w:eastAsia="宋体" w:hAnsi="Segoe UI" w:cs="Segoe UI"/>
          <w:color w:val="24292E"/>
          <w:kern w:val="0"/>
          <w:sz w:val="24"/>
          <w:szCs w:val="24"/>
        </w:rPr>
        <w:t>: 1)tomcat</w:t>
      </w:r>
      <w:r w:rsidRPr="00FE4D2C">
        <w:rPr>
          <w:rFonts w:ascii="Segoe UI" w:eastAsia="宋体" w:hAnsi="Segoe UI" w:cs="Segoe UI"/>
          <w:color w:val="24292E"/>
          <w:kern w:val="0"/>
          <w:sz w:val="24"/>
          <w:szCs w:val="24"/>
        </w:rPr>
        <w:t>默认是</w:t>
      </w:r>
      <w:r w:rsidRPr="00FE4D2C">
        <w:rPr>
          <w:rFonts w:ascii="Segoe UI" w:eastAsia="宋体" w:hAnsi="Segoe UI" w:cs="Segoe UI"/>
          <w:color w:val="24292E"/>
          <w:kern w:val="0"/>
          <w:sz w:val="24"/>
          <w:szCs w:val="24"/>
        </w:rPr>
        <w:t>30</w:t>
      </w:r>
      <w:r w:rsidRPr="00FE4D2C">
        <w:rPr>
          <w:rFonts w:ascii="Segoe UI" w:eastAsia="宋体" w:hAnsi="Segoe UI" w:cs="Segoe UI"/>
          <w:color w:val="24292E"/>
          <w:kern w:val="0"/>
          <w:sz w:val="24"/>
          <w:szCs w:val="24"/>
        </w:rPr>
        <w:t>分钟</w:t>
      </w:r>
      <w:r w:rsidRPr="00FE4D2C">
        <w:rPr>
          <w:rFonts w:ascii="Segoe UI" w:eastAsia="宋体" w:hAnsi="Segoe UI" w:cs="Segoe UI"/>
          <w:color w:val="24292E"/>
          <w:kern w:val="0"/>
          <w:sz w:val="24"/>
          <w:szCs w:val="24"/>
        </w:rPr>
        <w:t xml:space="preserve"> 2)</w:t>
      </w:r>
      <w:r w:rsidRPr="00FE4D2C">
        <w:rPr>
          <w:rFonts w:ascii="Segoe UI" w:eastAsia="宋体" w:hAnsi="Segoe UI" w:cs="Segoe UI"/>
          <w:color w:val="24292E"/>
          <w:kern w:val="0"/>
          <w:sz w:val="24"/>
          <w:szCs w:val="24"/>
        </w:rPr>
        <w:t>因为</w:t>
      </w:r>
      <w:r w:rsidRPr="00FE4D2C">
        <w:rPr>
          <w:rFonts w:ascii="Segoe UI" w:eastAsia="宋体" w:hAnsi="Segoe UI" w:cs="Segoe UI"/>
          <w:color w:val="24292E"/>
          <w:kern w:val="0"/>
          <w:sz w:val="24"/>
          <w:szCs w:val="24"/>
        </w:rPr>
        <w:t>session</w:t>
      </w:r>
      <w:r w:rsidRPr="00FE4D2C">
        <w:rPr>
          <w:rFonts w:ascii="Segoe UI" w:eastAsia="宋体" w:hAnsi="Segoe UI" w:cs="Segoe UI"/>
          <w:color w:val="24292E"/>
          <w:kern w:val="0"/>
          <w:sz w:val="24"/>
          <w:szCs w:val="24"/>
        </w:rPr>
        <w:t>和</w:t>
      </w:r>
      <w:r w:rsidRPr="00FE4D2C">
        <w:rPr>
          <w:rFonts w:ascii="Segoe UI" w:eastAsia="宋体" w:hAnsi="Segoe UI" w:cs="Segoe UI"/>
          <w:color w:val="24292E"/>
          <w:kern w:val="0"/>
          <w:sz w:val="24"/>
          <w:szCs w:val="24"/>
        </w:rPr>
        <w:t>cookie</w:t>
      </w:r>
      <w:r w:rsidRPr="00FE4D2C">
        <w:rPr>
          <w:rFonts w:ascii="Segoe UI" w:eastAsia="宋体" w:hAnsi="Segoe UI" w:cs="Segoe UI"/>
          <w:color w:val="24292E"/>
          <w:kern w:val="0"/>
          <w:sz w:val="24"/>
          <w:szCs w:val="24"/>
        </w:rPr>
        <w:t>有关系，客户端浏览器通过</w:t>
      </w:r>
      <w:r w:rsidRPr="00FE4D2C">
        <w:rPr>
          <w:rFonts w:ascii="Segoe UI" w:eastAsia="宋体" w:hAnsi="Segoe UI" w:cs="Segoe UI"/>
          <w:color w:val="24292E"/>
          <w:kern w:val="0"/>
          <w:sz w:val="24"/>
          <w:szCs w:val="24"/>
        </w:rPr>
        <w:t>cookie</w:t>
      </w:r>
      <w:r w:rsidRPr="00FE4D2C">
        <w:rPr>
          <w:rFonts w:ascii="Segoe UI" w:eastAsia="宋体" w:hAnsi="Segoe UI" w:cs="Segoe UI"/>
          <w:color w:val="24292E"/>
          <w:kern w:val="0"/>
          <w:sz w:val="24"/>
          <w:szCs w:val="24"/>
        </w:rPr>
        <w:t>维持该会话，</w:t>
      </w:r>
      <w:r w:rsidRPr="00FE4D2C">
        <w:rPr>
          <w:rFonts w:ascii="Segoe UI" w:eastAsia="宋体" w:hAnsi="Segoe UI" w:cs="Segoe UI"/>
          <w:color w:val="24292E"/>
          <w:kern w:val="0"/>
          <w:sz w:val="24"/>
          <w:szCs w:val="24"/>
        </w:rPr>
        <w:t>cookie</w:t>
      </w:r>
      <w:r w:rsidRPr="00FE4D2C">
        <w:rPr>
          <w:rFonts w:ascii="Segoe UI" w:eastAsia="宋体" w:hAnsi="Segoe UI" w:cs="Segoe UI"/>
          <w:color w:val="24292E"/>
          <w:kern w:val="0"/>
          <w:sz w:val="24"/>
          <w:szCs w:val="24"/>
        </w:rPr>
        <w:t>不支持跨浏览器共享，意味着如果把浏览器关该会闭的话该会话就会失效</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但服务端还保存着</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。因此同一机器的两个浏览器窗口访问服务器时，会生成两个不同的</w:t>
      </w:r>
      <w:r w:rsidRPr="00FE4D2C">
        <w:rPr>
          <w:rFonts w:ascii="Segoe UI" w:eastAsia="宋体" w:hAnsi="Segoe UI" w:cs="Segoe UI"/>
          <w:color w:val="24292E"/>
          <w:kern w:val="0"/>
          <w:sz w:val="24"/>
          <w:szCs w:val="24"/>
        </w:rPr>
        <w:t>Session</w:t>
      </w:r>
      <w:r w:rsidRPr="00FE4D2C">
        <w:rPr>
          <w:rFonts w:ascii="Segoe UI" w:eastAsia="宋体" w:hAnsi="Segoe UI" w:cs="Segoe UI"/>
          <w:color w:val="24292E"/>
          <w:kern w:val="0"/>
          <w:sz w:val="24"/>
          <w:szCs w:val="24"/>
        </w:rPr>
        <w:t>。</w:t>
      </w:r>
    </w:p>
    <w:p w:rsidR="00FE4D2C" w:rsidRPr="00FE4D2C" w:rsidRDefault="00FE4D2C" w:rsidP="00FE4D2C">
      <w:pPr>
        <w:widowControl/>
        <w:spacing w:after="240"/>
        <w:jc w:val="left"/>
        <w:rPr>
          <w:rFonts w:ascii="Segoe UI" w:eastAsia="宋体" w:hAnsi="Segoe UI" w:cs="Segoe UI"/>
          <w:color w:val="24292E"/>
          <w:kern w:val="0"/>
          <w:sz w:val="24"/>
          <w:szCs w:val="24"/>
        </w:rPr>
      </w:pPr>
      <w:hyperlink r:id="rId12" w:history="1">
        <w:r w:rsidRPr="00FE4D2C">
          <w:rPr>
            <w:rFonts w:ascii="Segoe UI" w:eastAsia="宋体" w:hAnsi="Segoe UI" w:cs="Segoe UI"/>
            <w:color w:val="0366D6"/>
            <w:kern w:val="0"/>
            <w:sz w:val="24"/>
            <w:szCs w:val="24"/>
            <w:u w:val="single"/>
          </w:rPr>
          <w:t>http://qiusuoge.com/10576.html</w:t>
        </w:r>
      </w:hyperlink>
      <w:r w:rsidRPr="00FE4D2C">
        <w:rPr>
          <w:rFonts w:ascii="Segoe UI" w:eastAsia="宋体" w:hAnsi="Segoe UI" w:cs="Segoe UI"/>
          <w:color w:val="24292E"/>
          <w:kern w:val="0"/>
          <w:sz w:val="24"/>
          <w:szCs w:val="24"/>
        </w:rPr>
        <w:t> </w:t>
      </w:r>
      <w:hyperlink r:id="rId13" w:history="1">
        <w:r w:rsidRPr="00FE4D2C">
          <w:rPr>
            <w:rFonts w:ascii="Segoe UI" w:eastAsia="宋体" w:hAnsi="Segoe UI" w:cs="Segoe UI"/>
            <w:color w:val="0366D6"/>
            <w:kern w:val="0"/>
            <w:sz w:val="24"/>
            <w:szCs w:val="24"/>
            <w:u w:val="single"/>
          </w:rPr>
          <w:t>http://blog.csdn.net/colzer/article/details/8686966</w:t>
        </w:r>
      </w:hyperlink>
      <w:hyperlink r:id="rId14" w:history="1">
        <w:r w:rsidRPr="00FE4D2C">
          <w:rPr>
            <w:rFonts w:ascii="Segoe UI" w:eastAsia="宋体" w:hAnsi="Segoe UI" w:cs="Segoe UI"/>
            <w:color w:val="0366D6"/>
            <w:kern w:val="0"/>
            <w:sz w:val="24"/>
            <w:szCs w:val="24"/>
            <w:u w:val="single"/>
          </w:rPr>
          <w:t>http://www.cnblogs.com/binger/archive/2013/03/19/2970171.html</w:t>
        </w:r>
      </w:hyperlink>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t>电脑上访问一个网页，整个过程是怎么样的：</w:t>
      </w:r>
      <w:r w:rsidRPr="00FE4D2C">
        <w:rPr>
          <w:rFonts w:ascii="Segoe UI" w:eastAsia="宋体" w:hAnsi="Segoe UI" w:cs="Segoe UI"/>
          <w:b/>
          <w:bCs/>
          <w:color w:val="24292E"/>
          <w:kern w:val="0"/>
          <w:sz w:val="36"/>
          <w:szCs w:val="36"/>
        </w:rPr>
        <w:t>DNS</w:t>
      </w:r>
      <w:r w:rsidRPr="00FE4D2C">
        <w:rPr>
          <w:rFonts w:ascii="Segoe UI" w:eastAsia="宋体" w:hAnsi="Segoe UI" w:cs="Segoe UI"/>
          <w:b/>
          <w:bCs/>
          <w:color w:val="24292E"/>
          <w:kern w:val="0"/>
          <w:sz w:val="36"/>
          <w:szCs w:val="36"/>
        </w:rPr>
        <w:t>、</w:t>
      </w:r>
      <w:r w:rsidRPr="00FE4D2C">
        <w:rPr>
          <w:rFonts w:ascii="Segoe UI" w:eastAsia="宋体" w:hAnsi="Segoe UI" w:cs="Segoe UI"/>
          <w:b/>
          <w:bCs/>
          <w:color w:val="24292E"/>
          <w:kern w:val="0"/>
          <w:sz w:val="36"/>
          <w:szCs w:val="36"/>
        </w:rPr>
        <w:t>HTTP</w:t>
      </w:r>
      <w:r w:rsidRPr="00FE4D2C">
        <w:rPr>
          <w:rFonts w:ascii="Segoe UI" w:eastAsia="宋体" w:hAnsi="Segoe UI" w:cs="Segoe UI"/>
          <w:b/>
          <w:bCs/>
          <w:color w:val="24292E"/>
          <w:kern w:val="0"/>
          <w:sz w:val="36"/>
          <w:szCs w:val="36"/>
        </w:rPr>
        <w:t>、</w:t>
      </w:r>
      <w:r w:rsidRPr="00FE4D2C">
        <w:rPr>
          <w:rFonts w:ascii="Segoe UI" w:eastAsia="宋体" w:hAnsi="Segoe UI" w:cs="Segoe UI"/>
          <w:b/>
          <w:bCs/>
          <w:color w:val="24292E"/>
          <w:kern w:val="0"/>
          <w:sz w:val="36"/>
          <w:szCs w:val="36"/>
        </w:rPr>
        <w:t>TCP</w:t>
      </w:r>
      <w:r w:rsidRPr="00FE4D2C">
        <w:rPr>
          <w:rFonts w:ascii="Segoe UI" w:eastAsia="宋体" w:hAnsi="Segoe UI" w:cs="Segoe UI"/>
          <w:b/>
          <w:bCs/>
          <w:color w:val="24292E"/>
          <w:kern w:val="0"/>
          <w:sz w:val="36"/>
          <w:szCs w:val="36"/>
        </w:rPr>
        <w:t>、</w:t>
      </w:r>
      <w:r w:rsidRPr="00FE4D2C">
        <w:rPr>
          <w:rFonts w:ascii="Segoe UI" w:eastAsia="宋体" w:hAnsi="Segoe UI" w:cs="Segoe UI"/>
          <w:b/>
          <w:bCs/>
          <w:color w:val="24292E"/>
          <w:kern w:val="0"/>
          <w:sz w:val="36"/>
          <w:szCs w:val="36"/>
        </w:rPr>
        <w:t>OSPF</w:t>
      </w:r>
      <w:r w:rsidRPr="00FE4D2C">
        <w:rPr>
          <w:rFonts w:ascii="Segoe UI" w:eastAsia="宋体" w:hAnsi="Segoe UI" w:cs="Segoe UI"/>
          <w:b/>
          <w:bCs/>
          <w:color w:val="24292E"/>
          <w:kern w:val="0"/>
          <w:sz w:val="36"/>
          <w:szCs w:val="36"/>
        </w:rPr>
        <w:t>、</w:t>
      </w:r>
      <w:r w:rsidRPr="00FE4D2C">
        <w:rPr>
          <w:rFonts w:ascii="Segoe UI" w:eastAsia="宋体" w:hAnsi="Segoe UI" w:cs="Segoe UI"/>
          <w:b/>
          <w:bCs/>
          <w:color w:val="24292E"/>
          <w:kern w:val="0"/>
          <w:sz w:val="36"/>
          <w:szCs w:val="36"/>
        </w:rPr>
        <w:t>IP</w:t>
      </w:r>
      <w:r w:rsidRPr="00FE4D2C">
        <w:rPr>
          <w:rFonts w:ascii="Segoe UI" w:eastAsia="宋体" w:hAnsi="Segoe UI" w:cs="Segoe UI"/>
          <w:b/>
          <w:bCs/>
          <w:color w:val="24292E"/>
          <w:kern w:val="0"/>
          <w:sz w:val="36"/>
          <w:szCs w:val="36"/>
        </w:rPr>
        <w:t>、</w:t>
      </w:r>
      <w:r w:rsidRPr="00FE4D2C">
        <w:rPr>
          <w:rFonts w:ascii="Segoe UI" w:eastAsia="宋体" w:hAnsi="Segoe UI" w:cs="Segoe UI"/>
          <w:b/>
          <w:bCs/>
          <w:color w:val="24292E"/>
          <w:kern w:val="0"/>
          <w:sz w:val="36"/>
          <w:szCs w:val="36"/>
        </w:rPr>
        <w:t>ARP</w:t>
      </w:r>
    </w:p>
    <w:p w:rsidR="00FE4D2C" w:rsidRPr="00FE4D2C" w:rsidRDefault="00FE4D2C" w:rsidP="00FE4D2C">
      <w:pPr>
        <w:widowControl/>
        <w:numPr>
          <w:ilvl w:val="0"/>
          <w:numId w:val="2"/>
        </w:numPr>
        <w:spacing w:before="100" w:beforeAutospacing="1"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浏览器分析连接指向的页面</w:t>
      </w:r>
      <w:r w:rsidRPr="00FE4D2C">
        <w:rPr>
          <w:rFonts w:ascii="Segoe UI" w:eastAsia="宋体" w:hAnsi="Segoe UI" w:cs="Segoe UI"/>
          <w:color w:val="24292E"/>
          <w:kern w:val="0"/>
          <w:sz w:val="24"/>
          <w:szCs w:val="24"/>
        </w:rPr>
        <w:t>URL(</w:t>
      </w:r>
      <w:hyperlink r:id="rId15" w:history="1">
        <w:r w:rsidRPr="00FE4D2C">
          <w:rPr>
            <w:rFonts w:ascii="Segoe UI" w:eastAsia="宋体" w:hAnsi="Segoe UI" w:cs="Segoe UI"/>
            <w:color w:val="0366D6"/>
            <w:kern w:val="0"/>
            <w:sz w:val="24"/>
            <w:szCs w:val="24"/>
            <w:u w:val="single"/>
          </w:rPr>
          <w:t>http://www.baidu.com</w:t>
        </w:r>
      </w:hyperlink>
      <w:r w:rsidRPr="00FE4D2C">
        <w:rPr>
          <w:rFonts w:ascii="Segoe UI" w:eastAsia="宋体" w:hAnsi="Segoe UI" w:cs="Segoe UI"/>
          <w:color w:val="24292E"/>
          <w:kern w:val="0"/>
          <w:sz w:val="24"/>
          <w:szCs w:val="24"/>
        </w:rPr>
        <w:t>)</w:t>
      </w:r>
    </w:p>
    <w:p w:rsidR="00FE4D2C" w:rsidRPr="00FE4D2C" w:rsidRDefault="00FE4D2C" w:rsidP="00FE4D2C">
      <w:pPr>
        <w:widowControl/>
        <w:numPr>
          <w:ilvl w:val="0"/>
          <w:numId w:val="2"/>
        </w:numPr>
        <w:spacing w:before="60"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浏览器向</w:t>
      </w:r>
      <w:r w:rsidRPr="00FE4D2C">
        <w:rPr>
          <w:rFonts w:ascii="Segoe UI" w:eastAsia="宋体" w:hAnsi="Segoe UI" w:cs="Segoe UI"/>
          <w:color w:val="24292E"/>
          <w:kern w:val="0"/>
          <w:sz w:val="24"/>
          <w:szCs w:val="24"/>
        </w:rPr>
        <w:t>DNS</w:t>
      </w:r>
      <w:r w:rsidRPr="00FE4D2C">
        <w:rPr>
          <w:rFonts w:ascii="Segoe UI" w:eastAsia="宋体" w:hAnsi="Segoe UI" w:cs="Segoe UI"/>
          <w:color w:val="24292E"/>
          <w:kern w:val="0"/>
          <w:sz w:val="24"/>
          <w:szCs w:val="24"/>
        </w:rPr>
        <w:t>请求</w:t>
      </w:r>
      <w:r w:rsidRPr="00FE4D2C">
        <w:rPr>
          <w:rFonts w:ascii="Segoe UI" w:eastAsia="宋体" w:hAnsi="Segoe UI" w:cs="Segoe UI"/>
          <w:color w:val="24292E"/>
          <w:kern w:val="0"/>
          <w:sz w:val="24"/>
          <w:szCs w:val="24"/>
        </w:rPr>
        <w:t>www.baidu.com.</w:t>
      </w:r>
      <w:r w:rsidRPr="00FE4D2C">
        <w:rPr>
          <w:rFonts w:ascii="Segoe UI" w:eastAsia="宋体" w:hAnsi="Segoe UI" w:cs="Segoe UI"/>
          <w:color w:val="24292E"/>
          <w:kern w:val="0"/>
          <w:sz w:val="24"/>
          <w:szCs w:val="24"/>
        </w:rPr>
        <w:t>的</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地址</w:t>
      </w:r>
    </w:p>
    <w:p w:rsidR="00FE4D2C" w:rsidRPr="00FE4D2C" w:rsidRDefault="00FE4D2C" w:rsidP="00FE4D2C">
      <w:pPr>
        <w:widowControl/>
        <w:numPr>
          <w:ilvl w:val="0"/>
          <w:numId w:val="2"/>
        </w:numPr>
        <w:spacing w:before="60"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域名系统</w:t>
      </w:r>
      <w:r w:rsidRPr="00FE4D2C">
        <w:rPr>
          <w:rFonts w:ascii="Segoe UI" w:eastAsia="宋体" w:hAnsi="Segoe UI" w:cs="Segoe UI"/>
          <w:color w:val="24292E"/>
          <w:kern w:val="0"/>
          <w:sz w:val="24"/>
          <w:szCs w:val="24"/>
        </w:rPr>
        <w:t>DNS</w:t>
      </w:r>
      <w:r w:rsidRPr="00FE4D2C">
        <w:rPr>
          <w:rFonts w:ascii="Segoe UI" w:eastAsia="宋体" w:hAnsi="Segoe UI" w:cs="Segoe UI"/>
          <w:color w:val="24292E"/>
          <w:kern w:val="0"/>
          <w:sz w:val="24"/>
          <w:szCs w:val="24"/>
        </w:rPr>
        <w:t>解析出百度官网的服务器</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地址</w:t>
      </w:r>
    </w:p>
    <w:p w:rsidR="00FE4D2C" w:rsidRPr="00FE4D2C" w:rsidRDefault="00FE4D2C" w:rsidP="00FE4D2C">
      <w:pPr>
        <w:widowControl/>
        <w:numPr>
          <w:ilvl w:val="0"/>
          <w:numId w:val="2"/>
        </w:numPr>
        <w:spacing w:before="60"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浏览器与该服务器建立</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连接（默认端口</w:t>
      </w:r>
      <w:r w:rsidRPr="00FE4D2C">
        <w:rPr>
          <w:rFonts w:ascii="Segoe UI" w:eastAsia="宋体" w:hAnsi="Segoe UI" w:cs="Segoe UI"/>
          <w:color w:val="24292E"/>
          <w:kern w:val="0"/>
          <w:sz w:val="24"/>
          <w:szCs w:val="24"/>
        </w:rPr>
        <w:t>80</w:t>
      </w:r>
      <w:r w:rsidRPr="00FE4D2C">
        <w:rPr>
          <w:rFonts w:ascii="Segoe UI" w:eastAsia="宋体" w:hAnsi="Segoe UI" w:cs="Segoe UI"/>
          <w:color w:val="24292E"/>
          <w:kern w:val="0"/>
          <w:sz w:val="24"/>
          <w:szCs w:val="24"/>
        </w:rPr>
        <w:t>）</w:t>
      </w:r>
    </w:p>
    <w:p w:rsidR="00FE4D2C" w:rsidRPr="00FE4D2C" w:rsidRDefault="00FE4D2C" w:rsidP="00FE4D2C">
      <w:pPr>
        <w:widowControl/>
        <w:numPr>
          <w:ilvl w:val="0"/>
          <w:numId w:val="2"/>
        </w:numPr>
        <w:spacing w:before="60"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浏览器发出</w:t>
      </w:r>
      <w:r w:rsidRPr="00FE4D2C">
        <w:rPr>
          <w:rFonts w:ascii="Segoe UI" w:eastAsia="宋体" w:hAnsi="Segoe UI" w:cs="Segoe UI"/>
          <w:color w:val="24292E"/>
          <w:kern w:val="0"/>
          <w:sz w:val="24"/>
          <w:szCs w:val="24"/>
        </w:rPr>
        <w:t>HTTP</w:t>
      </w:r>
      <w:r w:rsidRPr="00FE4D2C">
        <w:rPr>
          <w:rFonts w:ascii="Segoe UI" w:eastAsia="宋体" w:hAnsi="Segoe UI" w:cs="Segoe UI"/>
          <w:color w:val="24292E"/>
          <w:kern w:val="0"/>
          <w:sz w:val="24"/>
          <w:szCs w:val="24"/>
        </w:rPr>
        <w:t>请求获取指定页面。</w:t>
      </w:r>
    </w:p>
    <w:p w:rsidR="00FE4D2C" w:rsidRPr="00FE4D2C" w:rsidRDefault="00FE4D2C" w:rsidP="00FE4D2C">
      <w:pPr>
        <w:widowControl/>
        <w:numPr>
          <w:ilvl w:val="0"/>
          <w:numId w:val="2"/>
        </w:numPr>
        <w:spacing w:before="60"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服务器通过</w:t>
      </w:r>
      <w:r w:rsidRPr="00FE4D2C">
        <w:rPr>
          <w:rFonts w:ascii="Segoe UI" w:eastAsia="宋体" w:hAnsi="Segoe UI" w:cs="Segoe UI"/>
          <w:color w:val="24292E"/>
          <w:kern w:val="0"/>
          <w:sz w:val="24"/>
          <w:szCs w:val="24"/>
        </w:rPr>
        <w:t>HTTP</w:t>
      </w:r>
      <w:r w:rsidRPr="00FE4D2C">
        <w:rPr>
          <w:rFonts w:ascii="Segoe UI" w:eastAsia="宋体" w:hAnsi="Segoe UI" w:cs="Segoe UI"/>
          <w:color w:val="24292E"/>
          <w:kern w:val="0"/>
          <w:sz w:val="24"/>
          <w:szCs w:val="24"/>
        </w:rPr>
        <w:t>响应把文件对应页面发送给浏览器。</w:t>
      </w:r>
    </w:p>
    <w:p w:rsidR="00FE4D2C" w:rsidRPr="00FE4D2C" w:rsidRDefault="00FE4D2C" w:rsidP="00FE4D2C">
      <w:pPr>
        <w:widowControl/>
        <w:numPr>
          <w:ilvl w:val="0"/>
          <w:numId w:val="2"/>
        </w:numPr>
        <w:spacing w:before="60"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连接释放。</w:t>
      </w:r>
    </w:p>
    <w:p w:rsidR="00FE4D2C" w:rsidRPr="00FE4D2C" w:rsidRDefault="00FE4D2C" w:rsidP="00FE4D2C">
      <w:pPr>
        <w:widowControl/>
        <w:numPr>
          <w:ilvl w:val="0"/>
          <w:numId w:val="2"/>
        </w:numPr>
        <w:spacing w:before="60"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浏览器将文件进行解析，并将</w:t>
      </w:r>
      <w:r w:rsidRPr="00FE4D2C">
        <w:rPr>
          <w:rFonts w:ascii="Segoe UI" w:eastAsia="宋体" w:hAnsi="Segoe UI" w:cs="Segoe UI"/>
          <w:color w:val="24292E"/>
          <w:kern w:val="0"/>
          <w:sz w:val="24"/>
          <w:szCs w:val="24"/>
        </w:rPr>
        <w:t>web</w:t>
      </w:r>
      <w:r w:rsidRPr="00FE4D2C">
        <w:rPr>
          <w:rFonts w:ascii="Segoe UI" w:eastAsia="宋体" w:hAnsi="Segoe UI" w:cs="Segoe UI"/>
          <w:color w:val="24292E"/>
          <w:kern w:val="0"/>
          <w:sz w:val="24"/>
          <w:szCs w:val="24"/>
        </w:rPr>
        <w:t>网页显示给用户。</w:t>
      </w:r>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t>get</w:t>
      </w:r>
      <w:r w:rsidRPr="00FE4D2C">
        <w:rPr>
          <w:rFonts w:ascii="Segoe UI" w:eastAsia="宋体" w:hAnsi="Segoe UI" w:cs="Segoe UI"/>
          <w:b/>
          <w:bCs/>
          <w:color w:val="24292E"/>
          <w:kern w:val="0"/>
          <w:sz w:val="36"/>
          <w:szCs w:val="36"/>
        </w:rPr>
        <w:t>提交和</w:t>
      </w:r>
      <w:r w:rsidRPr="00FE4D2C">
        <w:rPr>
          <w:rFonts w:ascii="Segoe UI" w:eastAsia="宋体" w:hAnsi="Segoe UI" w:cs="Segoe UI"/>
          <w:b/>
          <w:bCs/>
          <w:color w:val="24292E"/>
          <w:kern w:val="0"/>
          <w:sz w:val="36"/>
          <w:szCs w:val="36"/>
        </w:rPr>
        <w:t>post</w:t>
      </w:r>
      <w:r w:rsidRPr="00FE4D2C">
        <w:rPr>
          <w:rFonts w:ascii="Segoe UI" w:eastAsia="宋体" w:hAnsi="Segoe UI" w:cs="Segoe UI"/>
          <w:b/>
          <w:bCs/>
          <w:color w:val="24292E"/>
          <w:kern w:val="0"/>
          <w:sz w:val="36"/>
          <w:szCs w:val="36"/>
        </w:rPr>
        <w:t>提交的区别</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lastRenderedPageBreak/>
        <w:t>1.</w:t>
      </w:r>
      <w:r w:rsidRPr="00FE4D2C">
        <w:rPr>
          <w:rFonts w:ascii="Segoe UI" w:eastAsia="宋体" w:hAnsi="Segoe UI" w:cs="Segoe UI"/>
          <w:color w:val="24292E"/>
          <w:kern w:val="0"/>
          <w:sz w:val="24"/>
          <w:szCs w:val="24"/>
        </w:rPr>
        <w:t>根据</w:t>
      </w:r>
      <w:r w:rsidRPr="00FE4D2C">
        <w:rPr>
          <w:rFonts w:ascii="Segoe UI" w:eastAsia="宋体" w:hAnsi="Segoe UI" w:cs="Segoe UI"/>
          <w:color w:val="24292E"/>
          <w:kern w:val="0"/>
          <w:sz w:val="24"/>
          <w:szCs w:val="24"/>
        </w:rPr>
        <w:t>HTTP</w:t>
      </w:r>
      <w:r w:rsidRPr="00FE4D2C">
        <w:rPr>
          <w:rFonts w:ascii="Segoe UI" w:eastAsia="宋体" w:hAnsi="Segoe UI" w:cs="Segoe UI"/>
          <w:color w:val="24292E"/>
          <w:kern w:val="0"/>
          <w:sz w:val="24"/>
          <w:szCs w:val="24"/>
        </w:rPr>
        <w:t>规范，</w:t>
      </w:r>
      <w:r w:rsidRPr="00FE4D2C">
        <w:rPr>
          <w:rFonts w:ascii="Segoe UI" w:eastAsia="宋体" w:hAnsi="Segoe UI" w:cs="Segoe UI"/>
          <w:color w:val="24292E"/>
          <w:kern w:val="0"/>
          <w:sz w:val="24"/>
          <w:szCs w:val="24"/>
        </w:rPr>
        <w:t>GET</w:t>
      </w:r>
      <w:r w:rsidRPr="00FE4D2C">
        <w:rPr>
          <w:rFonts w:ascii="Segoe UI" w:eastAsia="宋体" w:hAnsi="Segoe UI" w:cs="Segoe UI"/>
          <w:color w:val="24292E"/>
          <w:kern w:val="0"/>
          <w:sz w:val="24"/>
          <w:szCs w:val="24"/>
        </w:rPr>
        <w:t>用于信息获取，而且应该是安全的和幂等的。</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(1).</w:t>
      </w:r>
      <w:r w:rsidRPr="00FE4D2C">
        <w:rPr>
          <w:rFonts w:ascii="Segoe UI" w:eastAsia="宋体" w:hAnsi="Segoe UI" w:cs="Segoe UI"/>
          <w:color w:val="24292E"/>
          <w:kern w:val="0"/>
          <w:sz w:val="24"/>
          <w:szCs w:val="24"/>
        </w:rPr>
        <w:t>所谓安全的意味着该操作用于获取信息而非修改信息。换句话说，</w:t>
      </w:r>
      <w:r w:rsidRPr="00FE4D2C">
        <w:rPr>
          <w:rFonts w:ascii="Segoe UI" w:eastAsia="宋体" w:hAnsi="Segoe UI" w:cs="Segoe UI"/>
          <w:color w:val="24292E"/>
          <w:kern w:val="0"/>
          <w:sz w:val="24"/>
          <w:szCs w:val="24"/>
        </w:rPr>
        <w:t xml:space="preserve">GET </w:t>
      </w:r>
      <w:r w:rsidRPr="00FE4D2C">
        <w:rPr>
          <w:rFonts w:ascii="Segoe UI" w:eastAsia="宋体" w:hAnsi="Segoe UI" w:cs="Segoe UI"/>
          <w:color w:val="24292E"/>
          <w:kern w:val="0"/>
          <w:sz w:val="24"/>
          <w:szCs w:val="24"/>
        </w:rPr>
        <w:t>请求一般不应产生副作用。就是说，它仅仅是获取资源信息，就像数据库查询一样，不会修改，增加数据，不会影响资源的状态。</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(2).</w:t>
      </w:r>
      <w:r w:rsidRPr="00FE4D2C">
        <w:rPr>
          <w:rFonts w:ascii="Segoe UI" w:eastAsia="宋体" w:hAnsi="Segoe UI" w:cs="Segoe UI"/>
          <w:color w:val="24292E"/>
          <w:kern w:val="0"/>
          <w:sz w:val="24"/>
          <w:szCs w:val="24"/>
        </w:rPr>
        <w:t>幂等的意味着对同一</w:t>
      </w:r>
      <w:r w:rsidRPr="00FE4D2C">
        <w:rPr>
          <w:rFonts w:ascii="Segoe UI" w:eastAsia="宋体" w:hAnsi="Segoe UI" w:cs="Segoe UI"/>
          <w:color w:val="24292E"/>
          <w:kern w:val="0"/>
          <w:sz w:val="24"/>
          <w:szCs w:val="24"/>
        </w:rPr>
        <w:t>URL</w:t>
      </w:r>
      <w:r w:rsidRPr="00FE4D2C">
        <w:rPr>
          <w:rFonts w:ascii="Segoe UI" w:eastAsia="宋体" w:hAnsi="Segoe UI" w:cs="Segoe UI"/>
          <w:color w:val="24292E"/>
          <w:kern w:val="0"/>
          <w:sz w:val="24"/>
          <w:szCs w:val="24"/>
        </w:rPr>
        <w:t>的多个请求应该返回同样的结果。</w:t>
      </w:r>
      <w:r w:rsidRPr="00FE4D2C">
        <w:rPr>
          <w:rFonts w:ascii="Segoe UI" w:eastAsia="宋体" w:hAnsi="Segoe UI" w:cs="Segoe UI"/>
          <w:color w:val="24292E"/>
          <w:kern w:val="0"/>
          <w:sz w:val="24"/>
          <w:szCs w:val="24"/>
        </w:rPr>
        <w:t xml:space="preserve"> 2.</w:t>
      </w:r>
      <w:r w:rsidRPr="00FE4D2C">
        <w:rPr>
          <w:rFonts w:ascii="Segoe UI" w:eastAsia="宋体" w:hAnsi="Segoe UI" w:cs="Segoe UI"/>
          <w:color w:val="24292E"/>
          <w:kern w:val="0"/>
          <w:sz w:val="24"/>
          <w:szCs w:val="24"/>
        </w:rPr>
        <w:t>根据</w:t>
      </w:r>
      <w:r w:rsidRPr="00FE4D2C">
        <w:rPr>
          <w:rFonts w:ascii="Segoe UI" w:eastAsia="宋体" w:hAnsi="Segoe UI" w:cs="Segoe UI"/>
          <w:color w:val="24292E"/>
          <w:kern w:val="0"/>
          <w:sz w:val="24"/>
          <w:szCs w:val="24"/>
        </w:rPr>
        <w:t>HTTP</w:t>
      </w:r>
      <w:r w:rsidRPr="00FE4D2C">
        <w:rPr>
          <w:rFonts w:ascii="Segoe UI" w:eastAsia="宋体" w:hAnsi="Segoe UI" w:cs="Segoe UI"/>
          <w:color w:val="24292E"/>
          <w:kern w:val="0"/>
          <w:sz w:val="24"/>
          <w:szCs w:val="24"/>
        </w:rPr>
        <w:t>规范，</w:t>
      </w:r>
      <w:r w:rsidRPr="00FE4D2C">
        <w:rPr>
          <w:rFonts w:ascii="Segoe UI" w:eastAsia="宋体" w:hAnsi="Segoe UI" w:cs="Segoe UI"/>
          <w:color w:val="24292E"/>
          <w:kern w:val="0"/>
          <w:sz w:val="24"/>
          <w:szCs w:val="24"/>
        </w:rPr>
        <w:t>POST</w:t>
      </w:r>
      <w:r w:rsidRPr="00FE4D2C">
        <w:rPr>
          <w:rFonts w:ascii="Segoe UI" w:eastAsia="宋体" w:hAnsi="Segoe UI" w:cs="Segoe UI"/>
          <w:color w:val="24292E"/>
          <w:kern w:val="0"/>
          <w:sz w:val="24"/>
          <w:szCs w:val="24"/>
        </w:rPr>
        <w:t>表示可能修改变服务器上的资源的请求。还是新闻以网站为例，读者对新闻发表自己的评论应该通过</w:t>
      </w:r>
      <w:r w:rsidRPr="00FE4D2C">
        <w:rPr>
          <w:rFonts w:ascii="Segoe UI" w:eastAsia="宋体" w:hAnsi="Segoe UI" w:cs="Segoe UI"/>
          <w:color w:val="24292E"/>
          <w:kern w:val="0"/>
          <w:sz w:val="24"/>
          <w:szCs w:val="24"/>
        </w:rPr>
        <w:t>POST</w:t>
      </w:r>
      <w:r w:rsidRPr="00FE4D2C">
        <w:rPr>
          <w:rFonts w:ascii="Segoe UI" w:eastAsia="宋体" w:hAnsi="Segoe UI" w:cs="Segoe UI"/>
          <w:color w:val="24292E"/>
          <w:kern w:val="0"/>
          <w:sz w:val="24"/>
          <w:szCs w:val="24"/>
        </w:rPr>
        <w:t>实现，因为在评论提交后站点的资源已经不同了，或者说资源被修改了。</w:t>
      </w:r>
      <w:r w:rsidRPr="00FE4D2C">
        <w:rPr>
          <w:rFonts w:ascii="Segoe UI" w:eastAsia="宋体" w:hAnsi="Segoe UI" w:cs="Segoe UI"/>
          <w:color w:val="24292E"/>
          <w:kern w:val="0"/>
          <w:sz w:val="24"/>
          <w:szCs w:val="24"/>
        </w:rPr>
        <w:t xml:space="preserve"> 3.GET</w:t>
      </w:r>
      <w:r w:rsidRPr="00FE4D2C">
        <w:rPr>
          <w:rFonts w:ascii="Segoe UI" w:eastAsia="宋体" w:hAnsi="Segoe UI" w:cs="Segoe UI"/>
          <w:color w:val="24292E"/>
          <w:kern w:val="0"/>
          <w:sz w:val="24"/>
          <w:szCs w:val="24"/>
        </w:rPr>
        <w:t>请求的数据会附在</w:t>
      </w:r>
      <w:r w:rsidRPr="00FE4D2C">
        <w:rPr>
          <w:rFonts w:ascii="Segoe UI" w:eastAsia="宋体" w:hAnsi="Segoe UI" w:cs="Segoe UI"/>
          <w:color w:val="24292E"/>
          <w:kern w:val="0"/>
          <w:sz w:val="24"/>
          <w:szCs w:val="24"/>
        </w:rPr>
        <w:t>URL</w:t>
      </w:r>
      <w:r w:rsidRPr="00FE4D2C">
        <w:rPr>
          <w:rFonts w:ascii="Segoe UI" w:eastAsia="宋体" w:hAnsi="Segoe UI" w:cs="Segoe UI"/>
          <w:color w:val="24292E"/>
          <w:kern w:val="0"/>
          <w:sz w:val="24"/>
          <w:szCs w:val="24"/>
        </w:rPr>
        <w:t>之后（就是把数据放置在</w:t>
      </w:r>
      <w:r w:rsidRPr="00FE4D2C">
        <w:rPr>
          <w:rFonts w:ascii="Segoe UI" w:eastAsia="宋体" w:hAnsi="Segoe UI" w:cs="Segoe UI"/>
          <w:color w:val="24292E"/>
          <w:kern w:val="0"/>
          <w:sz w:val="24"/>
          <w:szCs w:val="24"/>
        </w:rPr>
        <w:t>HTTP</w:t>
      </w:r>
      <w:r w:rsidRPr="00FE4D2C">
        <w:rPr>
          <w:rFonts w:ascii="Segoe UI" w:eastAsia="宋体" w:hAnsi="Segoe UI" w:cs="Segoe UI"/>
          <w:color w:val="24292E"/>
          <w:kern w:val="0"/>
          <w:sz w:val="24"/>
          <w:szCs w:val="24"/>
        </w:rPr>
        <w:t>协议头中），以</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分割</w:t>
      </w:r>
      <w:r w:rsidRPr="00FE4D2C">
        <w:rPr>
          <w:rFonts w:ascii="Segoe UI" w:eastAsia="宋体" w:hAnsi="Segoe UI" w:cs="Segoe UI"/>
          <w:color w:val="24292E"/>
          <w:kern w:val="0"/>
          <w:sz w:val="24"/>
          <w:szCs w:val="24"/>
        </w:rPr>
        <w:t>URL</w:t>
      </w:r>
      <w:r w:rsidRPr="00FE4D2C">
        <w:rPr>
          <w:rFonts w:ascii="Segoe UI" w:eastAsia="宋体" w:hAnsi="Segoe UI" w:cs="Segoe UI"/>
          <w:color w:val="24292E"/>
          <w:kern w:val="0"/>
          <w:sz w:val="24"/>
          <w:szCs w:val="24"/>
        </w:rPr>
        <w:t>和传输数据，参数之间以</w:t>
      </w:r>
      <w:r w:rsidRPr="00FE4D2C">
        <w:rPr>
          <w:rFonts w:ascii="Segoe UI" w:eastAsia="宋体" w:hAnsi="Segoe UI" w:cs="Segoe UI"/>
          <w:color w:val="24292E"/>
          <w:kern w:val="0"/>
          <w:sz w:val="24"/>
          <w:szCs w:val="24"/>
        </w:rPr>
        <w:t>&amp;</w:t>
      </w:r>
      <w:r w:rsidRPr="00FE4D2C">
        <w:rPr>
          <w:rFonts w:ascii="Segoe UI" w:eastAsia="宋体" w:hAnsi="Segoe UI" w:cs="Segoe UI"/>
          <w:color w:val="24292E"/>
          <w:kern w:val="0"/>
          <w:sz w:val="24"/>
          <w:szCs w:val="24"/>
        </w:rPr>
        <w:t>相连</w:t>
      </w:r>
      <w:r w:rsidRPr="00FE4D2C">
        <w:rPr>
          <w:rFonts w:ascii="Segoe UI" w:eastAsia="宋体" w:hAnsi="Segoe UI" w:cs="Segoe UI"/>
          <w:color w:val="24292E"/>
          <w:kern w:val="0"/>
          <w:sz w:val="24"/>
          <w:szCs w:val="24"/>
        </w:rPr>
        <w:t>.POST</w:t>
      </w:r>
      <w:r w:rsidRPr="00FE4D2C">
        <w:rPr>
          <w:rFonts w:ascii="Segoe UI" w:eastAsia="宋体" w:hAnsi="Segoe UI" w:cs="Segoe UI"/>
          <w:color w:val="24292E"/>
          <w:kern w:val="0"/>
          <w:sz w:val="24"/>
          <w:szCs w:val="24"/>
        </w:rPr>
        <w:t>把提交的数据则放置在是</w:t>
      </w:r>
      <w:r w:rsidRPr="00FE4D2C">
        <w:rPr>
          <w:rFonts w:ascii="Segoe UI" w:eastAsia="宋体" w:hAnsi="Segoe UI" w:cs="Segoe UI"/>
          <w:color w:val="24292E"/>
          <w:kern w:val="0"/>
          <w:sz w:val="24"/>
          <w:szCs w:val="24"/>
        </w:rPr>
        <w:t>HTTP</w:t>
      </w:r>
      <w:r w:rsidRPr="00FE4D2C">
        <w:rPr>
          <w:rFonts w:ascii="Segoe UI" w:eastAsia="宋体" w:hAnsi="Segoe UI" w:cs="Segoe UI"/>
          <w:color w:val="24292E"/>
          <w:kern w:val="0"/>
          <w:sz w:val="24"/>
          <w:szCs w:val="24"/>
        </w:rPr>
        <w:t>包的包体中。</w:t>
      </w:r>
      <w:r w:rsidRPr="00FE4D2C">
        <w:rPr>
          <w:rFonts w:ascii="Segoe UI" w:eastAsia="宋体" w:hAnsi="Segoe UI" w:cs="Segoe UI"/>
          <w:color w:val="24292E"/>
          <w:kern w:val="0"/>
          <w:sz w:val="24"/>
          <w:szCs w:val="24"/>
        </w:rPr>
        <w:t xml:space="preserve"> 4.GET</w:t>
      </w:r>
      <w:r w:rsidRPr="00FE4D2C">
        <w:rPr>
          <w:rFonts w:ascii="Segoe UI" w:eastAsia="宋体" w:hAnsi="Segoe UI" w:cs="Segoe UI"/>
          <w:color w:val="24292E"/>
          <w:kern w:val="0"/>
          <w:sz w:val="24"/>
          <w:szCs w:val="24"/>
        </w:rPr>
        <w:t>安全性较低，</w:t>
      </w:r>
      <w:r w:rsidRPr="00FE4D2C">
        <w:rPr>
          <w:rFonts w:ascii="Segoe UI" w:eastAsia="宋体" w:hAnsi="Segoe UI" w:cs="Segoe UI"/>
          <w:color w:val="24292E"/>
          <w:kern w:val="0"/>
          <w:sz w:val="24"/>
          <w:szCs w:val="24"/>
        </w:rPr>
        <w:t>POST</w:t>
      </w:r>
      <w:r w:rsidRPr="00FE4D2C">
        <w:rPr>
          <w:rFonts w:ascii="Segoe UI" w:eastAsia="宋体" w:hAnsi="Segoe UI" w:cs="Segoe UI"/>
          <w:color w:val="24292E"/>
          <w:kern w:val="0"/>
          <w:sz w:val="24"/>
          <w:szCs w:val="24"/>
        </w:rPr>
        <w:t>安全性较高。因为</w:t>
      </w:r>
      <w:r w:rsidRPr="00FE4D2C">
        <w:rPr>
          <w:rFonts w:ascii="Segoe UI" w:eastAsia="宋体" w:hAnsi="Segoe UI" w:cs="Segoe UI"/>
          <w:color w:val="24292E"/>
          <w:kern w:val="0"/>
          <w:sz w:val="24"/>
          <w:szCs w:val="24"/>
        </w:rPr>
        <w:t>GET</w:t>
      </w:r>
      <w:r w:rsidRPr="00FE4D2C">
        <w:rPr>
          <w:rFonts w:ascii="Segoe UI" w:eastAsia="宋体" w:hAnsi="Segoe UI" w:cs="Segoe UI"/>
          <w:color w:val="24292E"/>
          <w:kern w:val="0"/>
          <w:sz w:val="24"/>
          <w:szCs w:val="24"/>
        </w:rPr>
        <w:t>在传输过程，数据被放在请求的</w:t>
      </w:r>
      <w:r w:rsidRPr="00FE4D2C">
        <w:rPr>
          <w:rFonts w:ascii="Segoe UI" w:eastAsia="宋体" w:hAnsi="Segoe UI" w:cs="Segoe UI"/>
          <w:color w:val="24292E"/>
          <w:kern w:val="0"/>
          <w:sz w:val="24"/>
          <w:szCs w:val="24"/>
        </w:rPr>
        <w:t>URL</w:t>
      </w:r>
      <w:r w:rsidRPr="00FE4D2C">
        <w:rPr>
          <w:rFonts w:ascii="Segoe UI" w:eastAsia="宋体" w:hAnsi="Segoe UI" w:cs="Segoe UI"/>
          <w:color w:val="24292E"/>
          <w:kern w:val="0"/>
          <w:sz w:val="24"/>
          <w:szCs w:val="24"/>
        </w:rPr>
        <w:t>中，而如今现有的很多服务器、代理服务器或者用户代理都会将请求</w:t>
      </w:r>
      <w:r w:rsidRPr="00FE4D2C">
        <w:rPr>
          <w:rFonts w:ascii="Segoe UI" w:eastAsia="宋体" w:hAnsi="Segoe UI" w:cs="Segoe UI"/>
          <w:color w:val="24292E"/>
          <w:kern w:val="0"/>
          <w:sz w:val="24"/>
          <w:szCs w:val="24"/>
        </w:rPr>
        <w:t>URL</w:t>
      </w:r>
      <w:r w:rsidRPr="00FE4D2C">
        <w:rPr>
          <w:rFonts w:ascii="Segoe UI" w:eastAsia="宋体" w:hAnsi="Segoe UI" w:cs="Segoe UI"/>
          <w:color w:val="24292E"/>
          <w:kern w:val="0"/>
          <w:sz w:val="24"/>
          <w:szCs w:val="24"/>
        </w:rPr>
        <w:t>记录到日志文件中，然后放在某个地方，这样就可能会有一些隐私的信息被第三方看到。另外，用户也可以在浏览器上直接看到提交的数据，一些系统内部消息将会一同显示在用户面前。</w:t>
      </w:r>
      <w:r w:rsidRPr="00FE4D2C">
        <w:rPr>
          <w:rFonts w:ascii="Segoe UI" w:eastAsia="宋体" w:hAnsi="Segoe UI" w:cs="Segoe UI"/>
          <w:color w:val="24292E"/>
          <w:kern w:val="0"/>
          <w:sz w:val="24"/>
          <w:szCs w:val="24"/>
        </w:rPr>
        <w:t xml:space="preserve"> 5.get</w:t>
      </w:r>
      <w:r w:rsidRPr="00FE4D2C">
        <w:rPr>
          <w:rFonts w:ascii="Segoe UI" w:eastAsia="宋体" w:hAnsi="Segoe UI" w:cs="Segoe UI"/>
          <w:color w:val="24292E"/>
          <w:kern w:val="0"/>
          <w:sz w:val="24"/>
          <w:szCs w:val="24"/>
        </w:rPr>
        <w:t>传送的数据量较小，不能大于</w:t>
      </w:r>
      <w:r w:rsidRPr="00FE4D2C">
        <w:rPr>
          <w:rFonts w:ascii="Segoe UI" w:eastAsia="宋体" w:hAnsi="Segoe UI" w:cs="Segoe UI"/>
          <w:color w:val="24292E"/>
          <w:kern w:val="0"/>
          <w:sz w:val="24"/>
          <w:szCs w:val="24"/>
        </w:rPr>
        <w:t>2KB</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post</w:t>
      </w:r>
      <w:r w:rsidRPr="00FE4D2C">
        <w:rPr>
          <w:rFonts w:ascii="Segoe UI" w:eastAsia="宋体" w:hAnsi="Segoe UI" w:cs="Segoe UI"/>
          <w:color w:val="24292E"/>
          <w:kern w:val="0"/>
          <w:sz w:val="24"/>
          <w:szCs w:val="24"/>
        </w:rPr>
        <w:t>传送的数据量较大，一般被默认为不受限制。</w:t>
      </w:r>
      <w:r w:rsidRPr="00FE4D2C">
        <w:rPr>
          <w:rFonts w:ascii="Segoe UI" w:eastAsia="宋体" w:hAnsi="Segoe UI" w:cs="Segoe UI"/>
          <w:color w:val="24292E"/>
          <w:kern w:val="0"/>
          <w:sz w:val="24"/>
          <w:szCs w:val="24"/>
        </w:rPr>
        <w:t xml:space="preserve"> 6.</w:t>
      </w:r>
      <w:r w:rsidRPr="00FE4D2C">
        <w:rPr>
          <w:rFonts w:ascii="Segoe UI" w:eastAsia="宋体" w:hAnsi="Segoe UI" w:cs="Segoe UI"/>
          <w:color w:val="24292E"/>
          <w:kern w:val="0"/>
          <w:sz w:val="24"/>
          <w:szCs w:val="24"/>
        </w:rPr>
        <w:t>在</w:t>
      </w:r>
      <w:r w:rsidRPr="00FE4D2C">
        <w:rPr>
          <w:rFonts w:ascii="Segoe UI" w:eastAsia="宋体" w:hAnsi="Segoe UI" w:cs="Segoe UI"/>
          <w:color w:val="24292E"/>
          <w:kern w:val="0"/>
          <w:sz w:val="24"/>
          <w:szCs w:val="24"/>
        </w:rPr>
        <w:t>FORM</w:t>
      </w:r>
      <w:r w:rsidRPr="00FE4D2C">
        <w:rPr>
          <w:rFonts w:ascii="Segoe UI" w:eastAsia="宋体" w:hAnsi="Segoe UI" w:cs="Segoe UI"/>
          <w:color w:val="24292E"/>
          <w:kern w:val="0"/>
          <w:sz w:val="24"/>
          <w:szCs w:val="24"/>
        </w:rPr>
        <w:t>（表单）中，</w:t>
      </w:r>
      <w:r w:rsidRPr="00FE4D2C">
        <w:rPr>
          <w:rFonts w:ascii="Segoe UI" w:eastAsia="宋体" w:hAnsi="Segoe UI" w:cs="Segoe UI"/>
          <w:color w:val="24292E"/>
          <w:kern w:val="0"/>
          <w:sz w:val="24"/>
          <w:szCs w:val="24"/>
        </w:rPr>
        <w:t>Method</w:t>
      </w:r>
      <w:r w:rsidRPr="00FE4D2C">
        <w:rPr>
          <w:rFonts w:ascii="Segoe UI" w:eastAsia="宋体" w:hAnsi="Segoe UI" w:cs="Segoe UI"/>
          <w:color w:val="24292E"/>
          <w:kern w:val="0"/>
          <w:sz w:val="24"/>
          <w:szCs w:val="24"/>
        </w:rPr>
        <w:t>默认为</w:t>
      </w:r>
      <w:r w:rsidRPr="00FE4D2C">
        <w:rPr>
          <w:rFonts w:ascii="Segoe UI" w:eastAsia="宋体" w:hAnsi="Segoe UI" w:cs="Segoe UI"/>
          <w:color w:val="24292E"/>
          <w:kern w:val="0"/>
          <w:sz w:val="24"/>
          <w:szCs w:val="24"/>
        </w:rPr>
        <w:t>"GET"</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幂等（</w:t>
      </w:r>
      <w:r w:rsidRPr="00FE4D2C">
        <w:rPr>
          <w:rFonts w:ascii="Segoe UI" w:eastAsia="宋体" w:hAnsi="Segoe UI" w:cs="Segoe UI"/>
          <w:color w:val="24292E"/>
          <w:kern w:val="0"/>
          <w:sz w:val="24"/>
          <w:szCs w:val="24"/>
        </w:rPr>
        <w:t>idempotent</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idempotence</w:t>
      </w:r>
      <w:r w:rsidRPr="00FE4D2C">
        <w:rPr>
          <w:rFonts w:ascii="Segoe UI" w:eastAsia="宋体" w:hAnsi="Segoe UI" w:cs="Segoe UI"/>
          <w:color w:val="24292E"/>
          <w:kern w:val="0"/>
          <w:sz w:val="24"/>
          <w:szCs w:val="24"/>
        </w:rPr>
        <w:t>）是一个数学或计算机学概念，常见于抽象代数中。</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 xml:space="preserve">　　幂等有一下几种定义：</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 xml:space="preserve">　　对于单目运算，如果一个运算对于在范围内的所有的一个数多次进行该运算所得的结果和进行一次该运算所得的结果是一样的，那么我们就称该运算是幂等的。比如绝对值运算就是一个例子，在实数集中，有</w:t>
      </w:r>
      <w:r w:rsidRPr="00FE4D2C">
        <w:rPr>
          <w:rFonts w:ascii="Segoe UI" w:eastAsia="宋体" w:hAnsi="Segoe UI" w:cs="Segoe UI"/>
          <w:color w:val="24292E"/>
          <w:kern w:val="0"/>
          <w:sz w:val="24"/>
          <w:szCs w:val="24"/>
        </w:rPr>
        <w:t>abs(a)=abs(abs(a))</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 xml:space="preserve">　　对于双目运算，则要求当参与运算的两个值是等值的情况下，如果满足运算结果与参与运算的两个值相等，则称该运算幂等，如求两个数的最大值的函数，有在在实数集中幂等，即</w:t>
      </w:r>
      <w:r w:rsidRPr="00FE4D2C">
        <w:rPr>
          <w:rFonts w:ascii="Segoe UI" w:eastAsia="宋体" w:hAnsi="Segoe UI" w:cs="Segoe UI"/>
          <w:color w:val="24292E"/>
          <w:kern w:val="0"/>
          <w:sz w:val="24"/>
          <w:szCs w:val="24"/>
        </w:rPr>
        <w:t>max(x,x) = x</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详见</w:t>
      </w:r>
      <w:r w:rsidRPr="00FE4D2C">
        <w:rPr>
          <w:rFonts w:ascii="Segoe UI" w:eastAsia="宋体" w:hAnsi="Segoe UI" w:cs="Segoe UI"/>
          <w:color w:val="24292E"/>
          <w:kern w:val="0"/>
          <w:sz w:val="24"/>
          <w:szCs w:val="24"/>
        </w:rPr>
        <w:t>: </w:t>
      </w:r>
      <w:hyperlink r:id="rId16" w:history="1">
        <w:r w:rsidRPr="00FE4D2C">
          <w:rPr>
            <w:rFonts w:ascii="Segoe UI" w:eastAsia="宋体" w:hAnsi="Segoe UI" w:cs="Segoe UI"/>
            <w:color w:val="0366D6"/>
            <w:kern w:val="0"/>
            <w:sz w:val="24"/>
            <w:szCs w:val="24"/>
            <w:u w:val="single"/>
          </w:rPr>
          <w:t>http://www.cnblogs.com/hyddd/archive/2009/03/31/1426026.html</w:t>
        </w:r>
      </w:hyperlink>
      <w:hyperlink r:id="rId17" w:history="1">
        <w:r w:rsidRPr="00FE4D2C">
          <w:rPr>
            <w:rFonts w:ascii="Segoe UI" w:eastAsia="宋体" w:hAnsi="Segoe UI" w:cs="Segoe UI"/>
            <w:color w:val="0366D6"/>
            <w:kern w:val="0"/>
            <w:sz w:val="24"/>
            <w:szCs w:val="24"/>
            <w:u w:val="single"/>
          </w:rPr>
          <w:t>http://www.cnblogs.com/skynet/archive/2010/05/18/1738301.html</w:t>
        </w:r>
      </w:hyperlink>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lastRenderedPageBreak/>
        <w:t>https</w:t>
      </w:r>
      <w:r w:rsidRPr="00FE4D2C">
        <w:rPr>
          <w:rFonts w:ascii="Segoe UI" w:eastAsia="宋体" w:hAnsi="Segoe UI" w:cs="Segoe UI"/>
          <w:b/>
          <w:bCs/>
          <w:color w:val="24292E"/>
          <w:kern w:val="0"/>
          <w:sz w:val="36"/>
          <w:szCs w:val="36"/>
        </w:rPr>
        <w:t>如何加密的</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HTTPS</w:t>
      </w:r>
      <w:r w:rsidRPr="00FE4D2C">
        <w:rPr>
          <w:rFonts w:ascii="Segoe UI" w:eastAsia="宋体" w:hAnsi="Segoe UI" w:cs="Segoe UI"/>
          <w:color w:val="24292E"/>
          <w:kern w:val="0"/>
          <w:sz w:val="24"/>
          <w:szCs w:val="24"/>
        </w:rPr>
        <w:t>介绍：</w:t>
      </w:r>
      <w:r w:rsidRPr="00FE4D2C">
        <w:rPr>
          <w:rFonts w:ascii="Segoe UI" w:eastAsia="宋体" w:hAnsi="Segoe UI" w:cs="Segoe UI"/>
          <w:color w:val="24292E"/>
          <w:kern w:val="0"/>
          <w:sz w:val="24"/>
          <w:szCs w:val="24"/>
        </w:rPr>
        <w:t xml:space="preserve"> HTTPS(Secure Hypertext Transfer Protocol)</w:t>
      </w:r>
      <w:r w:rsidRPr="00FE4D2C">
        <w:rPr>
          <w:rFonts w:ascii="Segoe UI" w:eastAsia="宋体" w:hAnsi="Segoe UI" w:cs="Segoe UI"/>
          <w:color w:val="24292E"/>
          <w:kern w:val="0"/>
          <w:sz w:val="24"/>
          <w:szCs w:val="24"/>
        </w:rPr>
        <w:t>安全超文本传输协议</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它是一个安全通信通道，它基于</w:t>
      </w:r>
      <w:r w:rsidRPr="00FE4D2C">
        <w:rPr>
          <w:rFonts w:ascii="Segoe UI" w:eastAsia="宋体" w:hAnsi="Segoe UI" w:cs="Segoe UI"/>
          <w:color w:val="24292E"/>
          <w:kern w:val="0"/>
          <w:sz w:val="24"/>
          <w:szCs w:val="24"/>
        </w:rPr>
        <w:t>HTTP</w:t>
      </w:r>
      <w:r w:rsidRPr="00FE4D2C">
        <w:rPr>
          <w:rFonts w:ascii="Segoe UI" w:eastAsia="宋体" w:hAnsi="Segoe UI" w:cs="Segoe UI"/>
          <w:color w:val="24292E"/>
          <w:kern w:val="0"/>
          <w:sz w:val="24"/>
          <w:szCs w:val="24"/>
        </w:rPr>
        <w:t>开发，用于在客户计算机和服务器之间交换信息。</w:t>
      </w:r>
      <w:r w:rsidRPr="00FE4D2C">
        <w:rPr>
          <w:rFonts w:ascii="Segoe UI" w:eastAsia="宋体" w:hAnsi="Segoe UI" w:cs="Segoe UI"/>
          <w:b/>
          <w:bCs/>
          <w:color w:val="24292E"/>
          <w:kern w:val="0"/>
          <w:sz w:val="24"/>
          <w:szCs w:val="24"/>
        </w:rPr>
        <w:t>它使用安全套接字层</w:t>
      </w:r>
      <w:r w:rsidRPr="00FE4D2C">
        <w:rPr>
          <w:rFonts w:ascii="Segoe UI" w:eastAsia="宋体" w:hAnsi="Segoe UI" w:cs="Segoe UI"/>
          <w:b/>
          <w:bCs/>
          <w:color w:val="24292E"/>
          <w:kern w:val="0"/>
          <w:sz w:val="24"/>
          <w:szCs w:val="24"/>
        </w:rPr>
        <w:t>(SSL)</w:t>
      </w:r>
      <w:r w:rsidRPr="00FE4D2C">
        <w:rPr>
          <w:rFonts w:ascii="Segoe UI" w:eastAsia="宋体" w:hAnsi="Segoe UI" w:cs="Segoe UI"/>
          <w:b/>
          <w:bCs/>
          <w:color w:val="24292E"/>
          <w:kern w:val="0"/>
          <w:sz w:val="24"/>
          <w:szCs w:val="24"/>
        </w:rPr>
        <w:t>进行信息交换</w:t>
      </w:r>
      <w:r w:rsidRPr="00FE4D2C">
        <w:rPr>
          <w:rFonts w:ascii="Segoe UI" w:eastAsia="宋体" w:hAnsi="Segoe UI" w:cs="Segoe UI"/>
          <w:color w:val="24292E"/>
          <w:kern w:val="0"/>
          <w:sz w:val="24"/>
          <w:szCs w:val="24"/>
        </w:rPr>
        <w:t>，简单来说它是</w:t>
      </w:r>
      <w:r w:rsidRPr="00FE4D2C">
        <w:rPr>
          <w:rFonts w:ascii="Segoe UI" w:eastAsia="宋体" w:hAnsi="Segoe UI" w:cs="Segoe UI"/>
          <w:color w:val="24292E"/>
          <w:kern w:val="0"/>
          <w:sz w:val="24"/>
          <w:szCs w:val="24"/>
        </w:rPr>
        <w:t>HTTP</w:t>
      </w:r>
      <w:r w:rsidRPr="00FE4D2C">
        <w:rPr>
          <w:rFonts w:ascii="Segoe UI" w:eastAsia="宋体" w:hAnsi="Segoe UI" w:cs="Segoe UI"/>
          <w:color w:val="24292E"/>
          <w:kern w:val="0"/>
          <w:sz w:val="24"/>
          <w:szCs w:val="24"/>
        </w:rPr>
        <w:t>的安全版。</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它是由</w:t>
      </w:r>
      <w:r w:rsidRPr="00FE4D2C">
        <w:rPr>
          <w:rFonts w:ascii="Segoe UI" w:eastAsia="宋体" w:hAnsi="Segoe UI" w:cs="Segoe UI"/>
          <w:color w:val="24292E"/>
          <w:kern w:val="0"/>
          <w:sz w:val="24"/>
          <w:szCs w:val="24"/>
        </w:rPr>
        <w:t>Netscape</w:t>
      </w:r>
      <w:r w:rsidRPr="00FE4D2C">
        <w:rPr>
          <w:rFonts w:ascii="Segoe UI" w:eastAsia="宋体" w:hAnsi="Segoe UI" w:cs="Segoe UI"/>
          <w:color w:val="24292E"/>
          <w:kern w:val="0"/>
          <w:sz w:val="24"/>
          <w:szCs w:val="24"/>
        </w:rPr>
        <w:t>开发并内置于其浏览器中，使用</w:t>
      </w:r>
      <w:r w:rsidRPr="00FE4D2C">
        <w:rPr>
          <w:rFonts w:ascii="Segoe UI" w:eastAsia="宋体" w:hAnsi="Segoe UI" w:cs="Segoe UI"/>
          <w:color w:val="24292E"/>
          <w:kern w:val="0"/>
          <w:sz w:val="24"/>
          <w:szCs w:val="24"/>
        </w:rPr>
        <w:t>SSL</w:t>
      </w:r>
      <w:r w:rsidRPr="00FE4D2C">
        <w:rPr>
          <w:rFonts w:ascii="Segoe UI" w:eastAsia="宋体" w:hAnsi="Segoe UI" w:cs="Segoe UI"/>
          <w:color w:val="24292E"/>
          <w:kern w:val="0"/>
          <w:sz w:val="24"/>
          <w:szCs w:val="24"/>
        </w:rPr>
        <w:t>在发送方把原始数据进行加密，然后在接受方进行解密保证数据的安全性．然而，加密和解密过程需要耗费系统大量的开销，严重降低机器的性能</w:t>
      </w:r>
      <w:r w:rsidRPr="00FE4D2C">
        <w:rPr>
          <w:rFonts w:ascii="Segoe UI" w:eastAsia="宋体" w:hAnsi="Segoe UI" w:cs="Segoe UI"/>
          <w:color w:val="24292E"/>
          <w:kern w:val="0"/>
          <w:sz w:val="24"/>
          <w:szCs w:val="24"/>
        </w:rPr>
        <w:t>. HTTPS</w:t>
      </w:r>
      <w:r w:rsidRPr="00FE4D2C">
        <w:rPr>
          <w:rFonts w:ascii="Segoe UI" w:eastAsia="宋体" w:hAnsi="Segoe UI" w:cs="Segoe UI"/>
          <w:color w:val="24292E"/>
          <w:kern w:val="0"/>
          <w:sz w:val="24"/>
          <w:szCs w:val="24"/>
        </w:rPr>
        <w:t>实际上就是</w:t>
      </w:r>
      <w:r w:rsidRPr="00FE4D2C">
        <w:rPr>
          <w:rFonts w:ascii="Segoe UI" w:eastAsia="宋体" w:hAnsi="Segoe UI" w:cs="Segoe UI"/>
          <w:color w:val="24292E"/>
          <w:kern w:val="0"/>
          <w:sz w:val="24"/>
          <w:szCs w:val="24"/>
        </w:rPr>
        <w:t>SSL over HTTP</w:t>
      </w:r>
      <w:r w:rsidRPr="00FE4D2C">
        <w:rPr>
          <w:rFonts w:ascii="Segoe UI" w:eastAsia="宋体" w:hAnsi="Segoe UI" w:cs="Segoe UI"/>
          <w:color w:val="24292E"/>
          <w:kern w:val="0"/>
          <w:sz w:val="24"/>
          <w:szCs w:val="24"/>
        </w:rPr>
        <w:t>，它使用默认端口</w:t>
      </w:r>
      <w:r w:rsidRPr="00FE4D2C">
        <w:rPr>
          <w:rFonts w:ascii="Segoe UI" w:eastAsia="宋体" w:hAnsi="Segoe UI" w:cs="Segoe UI"/>
          <w:b/>
          <w:bCs/>
          <w:color w:val="24292E"/>
          <w:kern w:val="0"/>
          <w:sz w:val="24"/>
          <w:szCs w:val="24"/>
        </w:rPr>
        <w:t>443</w:t>
      </w:r>
      <w:r w:rsidRPr="00FE4D2C">
        <w:rPr>
          <w:rFonts w:ascii="Segoe UI" w:eastAsia="宋体" w:hAnsi="Segoe UI" w:cs="Segoe UI"/>
          <w:color w:val="24292E"/>
          <w:kern w:val="0"/>
          <w:sz w:val="24"/>
          <w:szCs w:val="24"/>
        </w:rPr>
        <w:t>，而不是像</w:t>
      </w:r>
      <w:r w:rsidRPr="00FE4D2C">
        <w:rPr>
          <w:rFonts w:ascii="Segoe UI" w:eastAsia="宋体" w:hAnsi="Segoe UI" w:cs="Segoe UI"/>
          <w:color w:val="24292E"/>
          <w:kern w:val="0"/>
          <w:sz w:val="24"/>
          <w:szCs w:val="24"/>
        </w:rPr>
        <w:t>HTTP</w:t>
      </w:r>
      <w:r w:rsidRPr="00FE4D2C">
        <w:rPr>
          <w:rFonts w:ascii="Segoe UI" w:eastAsia="宋体" w:hAnsi="Segoe UI" w:cs="Segoe UI"/>
          <w:color w:val="24292E"/>
          <w:kern w:val="0"/>
          <w:sz w:val="24"/>
          <w:szCs w:val="24"/>
        </w:rPr>
        <w:t>那样使用端口</w:t>
      </w:r>
      <w:r w:rsidRPr="00FE4D2C">
        <w:rPr>
          <w:rFonts w:ascii="Segoe UI" w:eastAsia="宋体" w:hAnsi="Segoe UI" w:cs="Segoe UI"/>
          <w:color w:val="24292E"/>
          <w:kern w:val="0"/>
          <w:sz w:val="24"/>
          <w:szCs w:val="24"/>
        </w:rPr>
        <w:t>80</w:t>
      </w:r>
      <w:r w:rsidRPr="00FE4D2C">
        <w:rPr>
          <w:rFonts w:ascii="Segoe UI" w:eastAsia="宋体" w:hAnsi="Segoe UI" w:cs="Segoe UI"/>
          <w:color w:val="24292E"/>
          <w:kern w:val="0"/>
          <w:sz w:val="24"/>
          <w:szCs w:val="24"/>
        </w:rPr>
        <w:t>来和</w:t>
      </w:r>
      <w:r w:rsidRPr="00FE4D2C">
        <w:rPr>
          <w:rFonts w:ascii="Segoe UI" w:eastAsia="宋体" w:hAnsi="Segoe UI" w:cs="Segoe UI"/>
          <w:color w:val="24292E"/>
          <w:kern w:val="0"/>
          <w:sz w:val="24"/>
          <w:szCs w:val="24"/>
        </w:rPr>
        <w:t>TCP/IP</w:t>
      </w:r>
      <w:r w:rsidRPr="00FE4D2C">
        <w:rPr>
          <w:rFonts w:ascii="Segoe UI" w:eastAsia="宋体" w:hAnsi="Segoe UI" w:cs="Segoe UI"/>
          <w:color w:val="24292E"/>
          <w:kern w:val="0"/>
          <w:sz w:val="24"/>
          <w:szCs w:val="24"/>
        </w:rPr>
        <w:t>进行通信。</w:t>
      </w:r>
      <w:r w:rsidRPr="00FE4D2C">
        <w:rPr>
          <w:rFonts w:ascii="Segoe UI" w:eastAsia="宋体" w:hAnsi="Segoe UI" w:cs="Segoe UI"/>
          <w:color w:val="24292E"/>
          <w:kern w:val="0"/>
          <w:sz w:val="24"/>
          <w:szCs w:val="24"/>
        </w:rPr>
        <w:t>HTTPS</w:t>
      </w:r>
      <w:r w:rsidRPr="00FE4D2C">
        <w:rPr>
          <w:rFonts w:ascii="Segoe UI" w:eastAsia="宋体" w:hAnsi="Segoe UI" w:cs="Segoe UI"/>
          <w:color w:val="24292E"/>
          <w:kern w:val="0"/>
          <w:sz w:val="24"/>
          <w:szCs w:val="24"/>
        </w:rPr>
        <w:t>协议使用</w:t>
      </w:r>
      <w:r w:rsidRPr="00FE4D2C">
        <w:rPr>
          <w:rFonts w:ascii="Segoe UI" w:eastAsia="宋体" w:hAnsi="Segoe UI" w:cs="Segoe UI"/>
          <w:color w:val="24292E"/>
          <w:kern w:val="0"/>
          <w:sz w:val="24"/>
          <w:szCs w:val="24"/>
        </w:rPr>
        <w:t>SSL</w:t>
      </w:r>
      <w:r w:rsidRPr="00FE4D2C">
        <w:rPr>
          <w:rFonts w:ascii="Segoe UI" w:eastAsia="宋体" w:hAnsi="Segoe UI" w:cs="Segoe UI"/>
          <w:color w:val="24292E"/>
          <w:kern w:val="0"/>
          <w:sz w:val="24"/>
          <w:szCs w:val="24"/>
        </w:rPr>
        <w:t>在发送方把原始数据进行加密，然</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后在接受方进行解密，加密和解密需要发送方和接受方通过交换共知的密钥来实现，因此，所传送的数据不容易被网络黑客截获和解密</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然而，加密和解密过程需要耗费系统大量的开销，严重降低机器的性能，相关测试数据表明使用</w:t>
      </w:r>
      <w:r w:rsidRPr="00FE4D2C">
        <w:rPr>
          <w:rFonts w:ascii="Segoe UI" w:eastAsia="宋体" w:hAnsi="Segoe UI" w:cs="Segoe UI"/>
          <w:color w:val="24292E"/>
          <w:kern w:val="0"/>
          <w:sz w:val="24"/>
          <w:szCs w:val="24"/>
        </w:rPr>
        <w:t>HTTPS</w:t>
      </w:r>
      <w:r w:rsidRPr="00FE4D2C">
        <w:rPr>
          <w:rFonts w:ascii="Segoe UI" w:eastAsia="宋体" w:hAnsi="Segoe UI" w:cs="Segoe UI"/>
          <w:color w:val="24292E"/>
          <w:kern w:val="0"/>
          <w:sz w:val="24"/>
          <w:szCs w:val="24"/>
        </w:rPr>
        <w:t>协议传输数据的工作效率只有使用</w:t>
      </w:r>
      <w:r w:rsidRPr="00FE4D2C">
        <w:rPr>
          <w:rFonts w:ascii="Segoe UI" w:eastAsia="宋体" w:hAnsi="Segoe UI" w:cs="Segoe UI"/>
          <w:color w:val="24292E"/>
          <w:kern w:val="0"/>
          <w:sz w:val="24"/>
          <w:szCs w:val="24"/>
        </w:rPr>
        <w:t>HTTP</w:t>
      </w:r>
      <w:r w:rsidRPr="00FE4D2C">
        <w:rPr>
          <w:rFonts w:ascii="Segoe UI" w:eastAsia="宋体" w:hAnsi="Segoe UI" w:cs="Segoe UI"/>
          <w:color w:val="24292E"/>
          <w:kern w:val="0"/>
          <w:sz w:val="24"/>
          <w:szCs w:val="24"/>
        </w:rPr>
        <w:t>协议传输的十分之一。</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如何实现加密：（其实就是</w:t>
      </w:r>
      <w:r w:rsidRPr="00FE4D2C">
        <w:rPr>
          <w:rFonts w:ascii="Segoe UI" w:eastAsia="宋体" w:hAnsi="Segoe UI" w:cs="Segoe UI"/>
          <w:color w:val="24292E"/>
          <w:kern w:val="0"/>
          <w:sz w:val="24"/>
          <w:szCs w:val="24"/>
        </w:rPr>
        <w:t>sssl</w:t>
      </w:r>
      <w:r w:rsidRPr="00FE4D2C">
        <w:rPr>
          <w:rFonts w:ascii="Segoe UI" w:eastAsia="宋体" w:hAnsi="Segoe UI" w:cs="Segoe UI"/>
          <w:color w:val="24292E"/>
          <w:kern w:val="0"/>
          <w:sz w:val="24"/>
          <w:szCs w:val="24"/>
        </w:rPr>
        <w:t>的交互过程）</w:t>
      </w:r>
      <w:r w:rsidRPr="00FE4D2C">
        <w:rPr>
          <w:rFonts w:ascii="Segoe UI" w:eastAsia="宋体" w:hAnsi="Segoe UI" w:cs="Segoe UI"/>
          <w:color w:val="24292E"/>
          <w:kern w:val="0"/>
          <w:sz w:val="24"/>
          <w:szCs w:val="24"/>
        </w:rPr>
        <w:t xml:space="preserve"> HTTPS</w:t>
      </w:r>
      <w:r w:rsidRPr="00FE4D2C">
        <w:rPr>
          <w:rFonts w:ascii="Segoe UI" w:eastAsia="宋体" w:hAnsi="Segoe UI" w:cs="Segoe UI"/>
          <w:color w:val="24292E"/>
          <w:kern w:val="0"/>
          <w:sz w:val="24"/>
          <w:szCs w:val="24"/>
        </w:rPr>
        <w:t>其实是有两部分组成：</w:t>
      </w:r>
      <w:r w:rsidRPr="00FE4D2C">
        <w:rPr>
          <w:rFonts w:ascii="Segoe UI" w:eastAsia="宋体" w:hAnsi="Segoe UI" w:cs="Segoe UI"/>
          <w:color w:val="24292E"/>
          <w:kern w:val="0"/>
          <w:sz w:val="24"/>
          <w:szCs w:val="24"/>
        </w:rPr>
        <w:t>HTTP + SSL / TLS</w:t>
      </w:r>
      <w:r w:rsidRPr="00FE4D2C">
        <w:rPr>
          <w:rFonts w:ascii="Segoe UI" w:eastAsia="宋体" w:hAnsi="Segoe UI" w:cs="Segoe UI"/>
          <w:color w:val="24292E"/>
          <w:kern w:val="0"/>
          <w:sz w:val="24"/>
          <w:szCs w:val="24"/>
        </w:rPr>
        <w:t>，也就是在</w:t>
      </w:r>
      <w:r w:rsidRPr="00FE4D2C">
        <w:rPr>
          <w:rFonts w:ascii="Segoe UI" w:eastAsia="宋体" w:hAnsi="Segoe UI" w:cs="Segoe UI"/>
          <w:color w:val="24292E"/>
          <w:kern w:val="0"/>
          <w:sz w:val="24"/>
          <w:szCs w:val="24"/>
        </w:rPr>
        <w:t>HTTP</w:t>
      </w:r>
      <w:r w:rsidRPr="00FE4D2C">
        <w:rPr>
          <w:rFonts w:ascii="Segoe UI" w:eastAsia="宋体" w:hAnsi="Segoe UI" w:cs="Segoe UI"/>
          <w:color w:val="24292E"/>
          <w:kern w:val="0"/>
          <w:sz w:val="24"/>
          <w:szCs w:val="24"/>
        </w:rPr>
        <w:t>上又加了一层处理加密信息的模块。服务端和客户端的信息传输都会通过</w:t>
      </w:r>
      <w:r w:rsidRPr="00FE4D2C">
        <w:rPr>
          <w:rFonts w:ascii="Segoe UI" w:eastAsia="宋体" w:hAnsi="Segoe UI" w:cs="Segoe UI"/>
          <w:color w:val="24292E"/>
          <w:kern w:val="0"/>
          <w:sz w:val="24"/>
          <w:szCs w:val="24"/>
        </w:rPr>
        <w:t>TLS</w:t>
      </w:r>
      <w:r w:rsidRPr="00FE4D2C">
        <w:rPr>
          <w:rFonts w:ascii="Segoe UI" w:eastAsia="宋体" w:hAnsi="Segoe UI" w:cs="Segoe UI"/>
          <w:color w:val="24292E"/>
          <w:kern w:val="0"/>
          <w:sz w:val="24"/>
          <w:szCs w:val="24"/>
        </w:rPr>
        <w:t>进行加密，所以传输的数据都是加密后的数据。具体是如何进行加密，解密，验证的</w:t>
      </w:r>
    </w:p>
    <w:p w:rsidR="00FE4D2C" w:rsidRPr="00FE4D2C" w:rsidRDefault="00FE4D2C" w:rsidP="00FE4D2C">
      <w:pPr>
        <w:widowControl/>
        <w:spacing w:after="240"/>
        <w:jc w:val="left"/>
        <w:rPr>
          <w:rFonts w:ascii="Segoe UI" w:eastAsia="宋体" w:hAnsi="Segoe UI" w:cs="Segoe UI"/>
          <w:color w:val="24292E"/>
          <w:kern w:val="0"/>
          <w:sz w:val="24"/>
          <w:szCs w:val="24"/>
        </w:rPr>
      </w:pPr>
      <w:hyperlink r:id="rId18" w:history="1">
        <w:r w:rsidRPr="00FE4D2C">
          <w:rPr>
            <w:rFonts w:ascii="Segoe UI" w:eastAsia="宋体" w:hAnsi="Segoe UI" w:cs="Segoe UI"/>
            <w:color w:val="0366D6"/>
            <w:kern w:val="0"/>
            <w:sz w:val="24"/>
            <w:szCs w:val="24"/>
            <w:u w:val="single"/>
          </w:rPr>
          <w:t>http://blog.csdn.net/binyao02123202/article/details/8049446</w:t>
        </w:r>
      </w:hyperlink>
      <w:r w:rsidRPr="00FE4D2C">
        <w:rPr>
          <w:rFonts w:ascii="Segoe UI" w:eastAsia="宋体" w:hAnsi="Segoe UI" w:cs="Segoe UI"/>
          <w:color w:val="24292E"/>
          <w:kern w:val="0"/>
          <w:sz w:val="24"/>
          <w:szCs w:val="24"/>
        </w:rPr>
        <w:t> </w:t>
      </w:r>
      <w:hyperlink r:id="rId19" w:history="1">
        <w:r w:rsidRPr="00FE4D2C">
          <w:rPr>
            <w:rFonts w:ascii="Segoe UI" w:eastAsia="宋体" w:hAnsi="Segoe UI" w:cs="Segoe UI"/>
            <w:color w:val="0366D6"/>
            <w:kern w:val="0"/>
            <w:sz w:val="24"/>
            <w:szCs w:val="24"/>
            <w:u w:val="single"/>
          </w:rPr>
          <w:t>http://www.codeceo.com/article/why-http-better-than-https.html</w:t>
        </w:r>
      </w:hyperlink>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t>http</w:t>
      </w:r>
      <w:r w:rsidRPr="00FE4D2C">
        <w:rPr>
          <w:rFonts w:ascii="Segoe UI" w:eastAsia="宋体" w:hAnsi="Segoe UI" w:cs="Segoe UI"/>
          <w:b/>
          <w:bCs/>
          <w:color w:val="24292E"/>
          <w:kern w:val="0"/>
          <w:sz w:val="36"/>
          <w:szCs w:val="36"/>
        </w:rPr>
        <w:t>和</w:t>
      </w:r>
      <w:r w:rsidRPr="00FE4D2C">
        <w:rPr>
          <w:rFonts w:ascii="Segoe UI" w:eastAsia="宋体" w:hAnsi="Segoe UI" w:cs="Segoe UI"/>
          <w:b/>
          <w:bCs/>
          <w:color w:val="24292E"/>
          <w:kern w:val="0"/>
          <w:sz w:val="36"/>
          <w:szCs w:val="36"/>
        </w:rPr>
        <w:t>https</w:t>
      </w:r>
      <w:r w:rsidRPr="00FE4D2C">
        <w:rPr>
          <w:rFonts w:ascii="Segoe UI" w:eastAsia="宋体" w:hAnsi="Segoe UI" w:cs="Segoe UI"/>
          <w:b/>
          <w:bCs/>
          <w:color w:val="24292E"/>
          <w:kern w:val="0"/>
          <w:sz w:val="36"/>
          <w:szCs w:val="36"/>
        </w:rPr>
        <w:t>的区别</w:t>
      </w:r>
    </w:p>
    <w:p w:rsidR="00FE4D2C" w:rsidRPr="00FE4D2C" w:rsidRDefault="00FE4D2C" w:rsidP="00FE4D2C">
      <w:pPr>
        <w:widowControl/>
        <w:numPr>
          <w:ilvl w:val="0"/>
          <w:numId w:val="3"/>
        </w:numPr>
        <w:spacing w:before="100" w:beforeAutospacing="1"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https</w:t>
      </w:r>
      <w:r w:rsidRPr="00FE4D2C">
        <w:rPr>
          <w:rFonts w:ascii="Segoe UI" w:eastAsia="宋体" w:hAnsi="Segoe UI" w:cs="Segoe UI"/>
          <w:color w:val="24292E"/>
          <w:kern w:val="0"/>
          <w:sz w:val="24"/>
          <w:szCs w:val="24"/>
        </w:rPr>
        <w:t>协议需要到</w:t>
      </w:r>
      <w:r w:rsidRPr="00FE4D2C">
        <w:rPr>
          <w:rFonts w:ascii="Segoe UI" w:eastAsia="宋体" w:hAnsi="Segoe UI" w:cs="Segoe UI"/>
          <w:color w:val="24292E"/>
          <w:kern w:val="0"/>
          <w:sz w:val="24"/>
          <w:szCs w:val="24"/>
        </w:rPr>
        <w:t>ca</w:t>
      </w:r>
      <w:r w:rsidRPr="00FE4D2C">
        <w:rPr>
          <w:rFonts w:ascii="Segoe UI" w:eastAsia="宋体" w:hAnsi="Segoe UI" w:cs="Segoe UI"/>
          <w:color w:val="24292E"/>
          <w:kern w:val="0"/>
          <w:sz w:val="24"/>
          <w:szCs w:val="24"/>
        </w:rPr>
        <w:t>申请证书，一般免费证书很少，需要交费。</w:t>
      </w:r>
    </w:p>
    <w:p w:rsidR="00FE4D2C" w:rsidRPr="00FE4D2C" w:rsidRDefault="00FE4D2C" w:rsidP="00FE4D2C">
      <w:pPr>
        <w:widowControl/>
        <w:numPr>
          <w:ilvl w:val="0"/>
          <w:numId w:val="3"/>
        </w:numPr>
        <w:spacing w:before="60"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lastRenderedPageBreak/>
        <w:t>http</w:t>
      </w:r>
      <w:r w:rsidRPr="00FE4D2C">
        <w:rPr>
          <w:rFonts w:ascii="Segoe UI" w:eastAsia="宋体" w:hAnsi="Segoe UI" w:cs="Segoe UI"/>
          <w:color w:val="24292E"/>
          <w:kern w:val="0"/>
          <w:sz w:val="24"/>
          <w:szCs w:val="24"/>
        </w:rPr>
        <w:t>是超文本传输协议，信息是明文传输，</w:t>
      </w:r>
      <w:r w:rsidRPr="00FE4D2C">
        <w:rPr>
          <w:rFonts w:ascii="Segoe UI" w:eastAsia="宋体" w:hAnsi="Segoe UI" w:cs="Segoe UI"/>
          <w:color w:val="24292E"/>
          <w:kern w:val="0"/>
          <w:sz w:val="24"/>
          <w:szCs w:val="24"/>
        </w:rPr>
        <w:t xml:space="preserve">https </w:t>
      </w:r>
      <w:r w:rsidRPr="00FE4D2C">
        <w:rPr>
          <w:rFonts w:ascii="Segoe UI" w:eastAsia="宋体" w:hAnsi="Segoe UI" w:cs="Segoe UI"/>
          <w:color w:val="24292E"/>
          <w:kern w:val="0"/>
          <w:sz w:val="24"/>
          <w:szCs w:val="24"/>
        </w:rPr>
        <w:t>则是具有安全性的</w:t>
      </w:r>
      <w:r w:rsidRPr="00FE4D2C">
        <w:rPr>
          <w:rFonts w:ascii="Segoe UI" w:eastAsia="宋体" w:hAnsi="Segoe UI" w:cs="Segoe UI"/>
          <w:color w:val="24292E"/>
          <w:kern w:val="0"/>
          <w:sz w:val="24"/>
          <w:szCs w:val="24"/>
        </w:rPr>
        <w:t>ssl</w:t>
      </w:r>
      <w:r w:rsidRPr="00FE4D2C">
        <w:rPr>
          <w:rFonts w:ascii="Segoe UI" w:eastAsia="宋体" w:hAnsi="Segoe UI" w:cs="Segoe UI"/>
          <w:color w:val="24292E"/>
          <w:kern w:val="0"/>
          <w:sz w:val="24"/>
          <w:szCs w:val="24"/>
        </w:rPr>
        <w:t>加密传输协议</w:t>
      </w:r>
      <w:r w:rsidRPr="00FE4D2C">
        <w:rPr>
          <w:rFonts w:ascii="Segoe UI" w:eastAsia="宋体" w:hAnsi="Segoe UI" w:cs="Segoe UI"/>
          <w:color w:val="24292E"/>
          <w:kern w:val="0"/>
          <w:sz w:val="24"/>
          <w:szCs w:val="24"/>
        </w:rPr>
        <w:t xml:space="preserve"> http</w:t>
      </w:r>
      <w:r w:rsidRPr="00FE4D2C">
        <w:rPr>
          <w:rFonts w:ascii="Segoe UI" w:eastAsia="宋体" w:hAnsi="Segoe UI" w:cs="Segoe UI"/>
          <w:color w:val="24292E"/>
          <w:kern w:val="0"/>
          <w:sz w:val="24"/>
          <w:szCs w:val="24"/>
        </w:rPr>
        <w:t>和</w:t>
      </w:r>
      <w:r w:rsidRPr="00FE4D2C">
        <w:rPr>
          <w:rFonts w:ascii="Segoe UI" w:eastAsia="宋体" w:hAnsi="Segoe UI" w:cs="Segoe UI"/>
          <w:color w:val="24292E"/>
          <w:kern w:val="0"/>
          <w:sz w:val="24"/>
          <w:szCs w:val="24"/>
        </w:rPr>
        <w:t>https</w:t>
      </w:r>
      <w:r w:rsidRPr="00FE4D2C">
        <w:rPr>
          <w:rFonts w:ascii="Segoe UI" w:eastAsia="宋体" w:hAnsi="Segoe UI" w:cs="Segoe UI"/>
          <w:color w:val="24292E"/>
          <w:kern w:val="0"/>
          <w:sz w:val="24"/>
          <w:szCs w:val="24"/>
        </w:rPr>
        <w:t>使用的是完全不同的连接方式用的端口也不一样：前者是</w:t>
      </w:r>
      <w:r w:rsidRPr="00FE4D2C">
        <w:rPr>
          <w:rFonts w:ascii="Segoe UI" w:eastAsia="宋体" w:hAnsi="Segoe UI" w:cs="Segoe UI"/>
          <w:color w:val="24292E"/>
          <w:kern w:val="0"/>
          <w:sz w:val="24"/>
          <w:szCs w:val="24"/>
        </w:rPr>
        <w:t>80</w:t>
      </w:r>
      <w:r w:rsidRPr="00FE4D2C">
        <w:rPr>
          <w:rFonts w:ascii="Segoe UI" w:eastAsia="宋体" w:hAnsi="Segoe UI" w:cs="Segoe UI"/>
          <w:color w:val="24292E"/>
          <w:kern w:val="0"/>
          <w:sz w:val="24"/>
          <w:szCs w:val="24"/>
        </w:rPr>
        <w:t>，后者是</w:t>
      </w:r>
      <w:r w:rsidRPr="00FE4D2C">
        <w:rPr>
          <w:rFonts w:ascii="Segoe UI" w:eastAsia="宋体" w:hAnsi="Segoe UI" w:cs="Segoe UI"/>
          <w:color w:val="24292E"/>
          <w:kern w:val="0"/>
          <w:sz w:val="24"/>
          <w:szCs w:val="24"/>
        </w:rPr>
        <w:t>443</w:t>
      </w:r>
      <w:r w:rsidRPr="00FE4D2C">
        <w:rPr>
          <w:rFonts w:ascii="Segoe UI" w:eastAsia="宋体" w:hAnsi="Segoe UI" w:cs="Segoe UI"/>
          <w:color w:val="24292E"/>
          <w:kern w:val="0"/>
          <w:sz w:val="24"/>
          <w:szCs w:val="24"/>
        </w:rPr>
        <w:t>。</w:t>
      </w:r>
    </w:p>
    <w:p w:rsidR="00FE4D2C" w:rsidRPr="00FE4D2C" w:rsidRDefault="00FE4D2C" w:rsidP="00FE4D2C">
      <w:pPr>
        <w:widowControl/>
        <w:numPr>
          <w:ilvl w:val="0"/>
          <w:numId w:val="3"/>
        </w:numPr>
        <w:spacing w:before="60"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http</w:t>
      </w:r>
      <w:r w:rsidRPr="00FE4D2C">
        <w:rPr>
          <w:rFonts w:ascii="Segoe UI" w:eastAsia="宋体" w:hAnsi="Segoe UI" w:cs="Segoe UI"/>
          <w:color w:val="24292E"/>
          <w:kern w:val="0"/>
          <w:sz w:val="24"/>
          <w:szCs w:val="24"/>
        </w:rPr>
        <w:t>的连接很简单，是无状态的</w:t>
      </w:r>
      <w:r w:rsidRPr="00FE4D2C">
        <w:rPr>
          <w:rFonts w:ascii="Segoe UI" w:eastAsia="宋体" w:hAnsi="Segoe UI" w:cs="Segoe UI"/>
          <w:color w:val="24292E"/>
          <w:kern w:val="0"/>
          <w:sz w:val="24"/>
          <w:szCs w:val="24"/>
        </w:rPr>
        <w:t xml:space="preserve"> HTTPS</w:t>
      </w:r>
      <w:r w:rsidRPr="00FE4D2C">
        <w:rPr>
          <w:rFonts w:ascii="Segoe UI" w:eastAsia="宋体" w:hAnsi="Segoe UI" w:cs="Segoe UI"/>
          <w:color w:val="24292E"/>
          <w:kern w:val="0"/>
          <w:sz w:val="24"/>
          <w:szCs w:val="24"/>
        </w:rPr>
        <w:t>协议是由</w:t>
      </w:r>
      <w:r w:rsidRPr="00FE4D2C">
        <w:rPr>
          <w:rFonts w:ascii="Segoe UI" w:eastAsia="宋体" w:hAnsi="Segoe UI" w:cs="Segoe UI"/>
          <w:color w:val="24292E"/>
          <w:kern w:val="0"/>
          <w:sz w:val="24"/>
          <w:szCs w:val="24"/>
        </w:rPr>
        <w:t>SSL+HTTP</w:t>
      </w:r>
      <w:r w:rsidRPr="00FE4D2C">
        <w:rPr>
          <w:rFonts w:ascii="Segoe UI" w:eastAsia="宋体" w:hAnsi="Segoe UI" w:cs="Segoe UI"/>
          <w:color w:val="24292E"/>
          <w:kern w:val="0"/>
          <w:sz w:val="24"/>
          <w:szCs w:val="24"/>
        </w:rPr>
        <w:t>协议构建的可进行加密传输、身份认证的网络协议</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要比</w:t>
      </w:r>
      <w:r w:rsidRPr="00FE4D2C">
        <w:rPr>
          <w:rFonts w:ascii="Segoe UI" w:eastAsia="宋体" w:hAnsi="Segoe UI" w:cs="Segoe UI"/>
          <w:color w:val="24292E"/>
          <w:kern w:val="0"/>
          <w:sz w:val="24"/>
          <w:szCs w:val="24"/>
        </w:rPr>
        <w:t>http</w:t>
      </w:r>
      <w:r w:rsidRPr="00FE4D2C">
        <w:rPr>
          <w:rFonts w:ascii="Segoe UI" w:eastAsia="宋体" w:hAnsi="Segoe UI" w:cs="Segoe UI"/>
          <w:color w:val="24292E"/>
          <w:kern w:val="0"/>
          <w:sz w:val="24"/>
          <w:szCs w:val="24"/>
        </w:rPr>
        <w:t>协议安全</w:t>
      </w:r>
      <w:r w:rsidRPr="00FE4D2C">
        <w:rPr>
          <w:rFonts w:ascii="Segoe UI" w:eastAsia="宋体" w:hAnsi="Segoe UI" w:cs="Segoe UI"/>
          <w:color w:val="24292E"/>
          <w:kern w:val="0"/>
          <w:sz w:val="24"/>
          <w:szCs w:val="24"/>
        </w:rPr>
        <w:t xml:space="preserve"> HTTPS</w:t>
      </w:r>
      <w:r w:rsidRPr="00FE4D2C">
        <w:rPr>
          <w:rFonts w:ascii="Segoe UI" w:eastAsia="宋体" w:hAnsi="Segoe UI" w:cs="Segoe UI"/>
          <w:color w:val="24292E"/>
          <w:kern w:val="0"/>
          <w:sz w:val="24"/>
          <w:szCs w:val="24"/>
        </w:rPr>
        <w:t>解决的问题</w:t>
      </w:r>
      <w:r w:rsidRPr="00FE4D2C">
        <w:rPr>
          <w:rFonts w:ascii="Segoe UI" w:eastAsia="宋体" w:hAnsi="Segoe UI" w:cs="Segoe UI"/>
          <w:color w:val="24292E"/>
          <w:kern w:val="0"/>
          <w:sz w:val="24"/>
          <w:szCs w:val="24"/>
        </w:rPr>
        <w:t>. </w:t>
      </w:r>
      <w:hyperlink r:id="rId20" w:history="1">
        <w:r w:rsidRPr="00FE4D2C">
          <w:rPr>
            <w:rFonts w:ascii="Segoe UI" w:eastAsia="宋体" w:hAnsi="Segoe UI" w:cs="Segoe UI"/>
            <w:color w:val="0366D6"/>
            <w:kern w:val="0"/>
            <w:sz w:val="24"/>
            <w:szCs w:val="24"/>
            <w:u w:val="single"/>
          </w:rPr>
          <w:t>http://www.admin5.com/article/20150708/608526.shtml</w:t>
        </w:r>
      </w:hyperlink>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t>SSL</w:t>
      </w:r>
      <w:r w:rsidRPr="00FE4D2C">
        <w:rPr>
          <w:rFonts w:ascii="Segoe UI" w:eastAsia="宋体" w:hAnsi="Segoe UI" w:cs="Segoe UI"/>
          <w:b/>
          <w:bCs/>
          <w:color w:val="24292E"/>
          <w:kern w:val="0"/>
          <w:sz w:val="36"/>
          <w:szCs w:val="36"/>
        </w:rPr>
        <w:t>协议及完整交互过程</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SSL</w:t>
      </w:r>
      <w:r w:rsidRPr="00FE4D2C">
        <w:rPr>
          <w:rFonts w:ascii="Segoe UI" w:eastAsia="宋体" w:hAnsi="Segoe UI" w:cs="Segoe UI"/>
          <w:color w:val="24292E"/>
          <w:kern w:val="0"/>
          <w:sz w:val="24"/>
          <w:szCs w:val="24"/>
        </w:rPr>
        <w:t>是</w:t>
      </w:r>
      <w:r w:rsidRPr="00FE4D2C">
        <w:rPr>
          <w:rFonts w:ascii="Segoe UI" w:eastAsia="宋体" w:hAnsi="Segoe UI" w:cs="Segoe UI"/>
          <w:color w:val="24292E"/>
          <w:kern w:val="0"/>
          <w:sz w:val="24"/>
          <w:szCs w:val="24"/>
        </w:rPr>
        <w:t>Netscape</w:t>
      </w:r>
      <w:r w:rsidRPr="00FE4D2C">
        <w:rPr>
          <w:rFonts w:ascii="Segoe UI" w:eastAsia="宋体" w:hAnsi="Segoe UI" w:cs="Segoe UI"/>
          <w:color w:val="24292E"/>
          <w:kern w:val="0"/>
          <w:sz w:val="24"/>
          <w:szCs w:val="24"/>
        </w:rPr>
        <w:t>公司所提出的安全保密协议，在浏览器</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如</w:t>
      </w:r>
      <w:r w:rsidRPr="00FE4D2C">
        <w:rPr>
          <w:rFonts w:ascii="Segoe UI" w:eastAsia="宋体" w:hAnsi="Segoe UI" w:cs="Segoe UI"/>
          <w:color w:val="24292E"/>
          <w:kern w:val="0"/>
          <w:sz w:val="24"/>
          <w:szCs w:val="24"/>
        </w:rPr>
        <w:t>Internet Explorer</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Netscape Navigator)</w:t>
      </w:r>
      <w:r w:rsidRPr="00FE4D2C">
        <w:rPr>
          <w:rFonts w:ascii="Segoe UI" w:eastAsia="宋体" w:hAnsi="Segoe UI" w:cs="Segoe UI"/>
          <w:color w:val="24292E"/>
          <w:kern w:val="0"/>
          <w:sz w:val="24"/>
          <w:szCs w:val="24"/>
        </w:rPr>
        <w:t>和</w:t>
      </w:r>
      <w:r w:rsidRPr="00FE4D2C">
        <w:rPr>
          <w:rFonts w:ascii="Segoe UI" w:eastAsia="宋体" w:hAnsi="Segoe UI" w:cs="Segoe UI"/>
          <w:color w:val="24292E"/>
          <w:kern w:val="0"/>
          <w:sz w:val="24"/>
          <w:szCs w:val="24"/>
        </w:rPr>
        <w:t>Web</w:t>
      </w:r>
      <w:r w:rsidRPr="00FE4D2C">
        <w:rPr>
          <w:rFonts w:ascii="Segoe UI" w:eastAsia="宋体" w:hAnsi="Segoe UI" w:cs="Segoe UI"/>
          <w:color w:val="24292E"/>
          <w:kern w:val="0"/>
          <w:sz w:val="24"/>
          <w:szCs w:val="24"/>
        </w:rPr>
        <w:t>服务器</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如</w:t>
      </w:r>
      <w:r w:rsidRPr="00FE4D2C">
        <w:rPr>
          <w:rFonts w:ascii="Segoe UI" w:eastAsia="宋体" w:hAnsi="Segoe UI" w:cs="Segoe UI"/>
          <w:color w:val="24292E"/>
          <w:kern w:val="0"/>
          <w:sz w:val="24"/>
          <w:szCs w:val="24"/>
        </w:rPr>
        <w:t>Netscape</w:t>
      </w:r>
      <w:r w:rsidRPr="00FE4D2C">
        <w:rPr>
          <w:rFonts w:ascii="Segoe UI" w:eastAsia="宋体" w:hAnsi="Segoe UI" w:cs="Segoe UI"/>
          <w:color w:val="24292E"/>
          <w:kern w:val="0"/>
          <w:sz w:val="24"/>
          <w:szCs w:val="24"/>
        </w:rPr>
        <w:t>的</w:t>
      </w:r>
      <w:r w:rsidRPr="00FE4D2C">
        <w:rPr>
          <w:rFonts w:ascii="Segoe UI" w:eastAsia="宋体" w:hAnsi="Segoe UI" w:cs="Segoe UI"/>
          <w:color w:val="24292E"/>
          <w:kern w:val="0"/>
          <w:sz w:val="24"/>
          <w:szCs w:val="24"/>
        </w:rPr>
        <w:t>Netscape Enterprise Server</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ColdFusion Server</w:t>
      </w:r>
      <w:r w:rsidRPr="00FE4D2C">
        <w:rPr>
          <w:rFonts w:ascii="Segoe UI" w:eastAsia="宋体" w:hAnsi="Segoe UI" w:cs="Segoe UI"/>
          <w:color w:val="24292E"/>
          <w:kern w:val="0"/>
          <w:sz w:val="24"/>
          <w:szCs w:val="24"/>
        </w:rPr>
        <w:t>等等</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之间构造安全通道来进行数据传输，</w:t>
      </w:r>
      <w:r w:rsidRPr="00FE4D2C">
        <w:rPr>
          <w:rFonts w:ascii="Segoe UI" w:eastAsia="宋体" w:hAnsi="Segoe UI" w:cs="Segoe UI"/>
          <w:color w:val="24292E"/>
          <w:kern w:val="0"/>
          <w:sz w:val="24"/>
          <w:szCs w:val="24"/>
        </w:rPr>
        <w:t>SSL</w:t>
      </w:r>
      <w:r w:rsidRPr="00FE4D2C">
        <w:rPr>
          <w:rFonts w:ascii="Segoe UI" w:eastAsia="宋体" w:hAnsi="Segoe UI" w:cs="Segoe UI"/>
          <w:color w:val="24292E"/>
          <w:kern w:val="0"/>
          <w:sz w:val="24"/>
          <w:szCs w:val="24"/>
        </w:rPr>
        <w:t>运行在</w:t>
      </w:r>
      <w:r w:rsidRPr="00FE4D2C">
        <w:rPr>
          <w:rFonts w:ascii="Segoe UI" w:eastAsia="宋体" w:hAnsi="Segoe UI" w:cs="Segoe UI"/>
          <w:color w:val="24292E"/>
          <w:kern w:val="0"/>
          <w:sz w:val="24"/>
          <w:szCs w:val="24"/>
        </w:rPr>
        <w:t>TCP/IP</w:t>
      </w:r>
      <w:r w:rsidRPr="00FE4D2C">
        <w:rPr>
          <w:rFonts w:ascii="Segoe UI" w:eastAsia="宋体" w:hAnsi="Segoe UI" w:cs="Segoe UI"/>
          <w:color w:val="24292E"/>
          <w:kern w:val="0"/>
          <w:sz w:val="24"/>
          <w:szCs w:val="24"/>
        </w:rPr>
        <w:t>层之上、应用层之下，为应用程序提供加密数据通道，它采用了</w:t>
      </w:r>
      <w:r w:rsidRPr="00FE4D2C">
        <w:rPr>
          <w:rFonts w:ascii="Segoe UI" w:eastAsia="宋体" w:hAnsi="Segoe UI" w:cs="Segoe UI"/>
          <w:color w:val="24292E"/>
          <w:kern w:val="0"/>
          <w:sz w:val="24"/>
          <w:szCs w:val="24"/>
        </w:rPr>
        <w:t>RC4</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MD5 </w:t>
      </w:r>
      <w:r w:rsidRPr="00FE4D2C">
        <w:rPr>
          <w:rFonts w:ascii="Segoe UI" w:eastAsia="宋体" w:hAnsi="Segoe UI" w:cs="Segoe UI"/>
          <w:color w:val="24292E"/>
          <w:kern w:val="0"/>
          <w:sz w:val="24"/>
          <w:szCs w:val="24"/>
        </w:rPr>
        <w:t>以及</w:t>
      </w:r>
      <w:r w:rsidRPr="00FE4D2C">
        <w:rPr>
          <w:rFonts w:ascii="Segoe UI" w:eastAsia="宋体" w:hAnsi="Segoe UI" w:cs="Segoe UI"/>
          <w:color w:val="24292E"/>
          <w:kern w:val="0"/>
          <w:sz w:val="24"/>
          <w:szCs w:val="24"/>
        </w:rPr>
        <w:t>RSA</w:t>
      </w:r>
      <w:r w:rsidRPr="00FE4D2C">
        <w:rPr>
          <w:rFonts w:ascii="Segoe UI" w:eastAsia="宋体" w:hAnsi="Segoe UI" w:cs="Segoe UI"/>
          <w:color w:val="24292E"/>
          <w:kern w:val="0"/>
          <w:sz w:val="24"/>
          <w:szCs w:val="24"/>
        </w:rPr>
        <w:t>等加密算法，使用</w:t>
      </w:r>
      <w:r w:rsidRPr="00FE4D2C">
        <w:rPr>
          <w:rFonts w:ascii="Segoe UI" w:eastAsia="宋体" w:hAnsi="Segoe UI" w:cs="Segoe UI"/>
          <w:color w:val="24292E"/>
          <w:kern w:val="0"/>
          <w:sz w:val="24"/>
          <w:szCs w:val="24"/>
        </w:rPr>
        <w:t xml:space="preserve">40 </w:t>
      </w:r>
      <w:r w:rsidRPr="00FE4D2C">
        <w:rPr>
          <w:rFonts w:ascii="Segoe UI" w:eastAsia="宋体" w:hAnsi="Segoe UI" w:cs="Segoe UI"/>
          <w:color w:val="24292E"/>
          <w:kern w:val="0"/>
          <w:sz w:val="24"/>
          <w:szCs w:val="24"/>
        </w:rPr>
        <w:t>位的密钥，适用于商业信息的加密。</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开始加密通信之前，客户端和服务器首先必须建立连接和交换参数，这个过程叫做握手（</w:t>
      </w:r>
      <w:r w:rsidRPr="00FE4D2C">
        <w:rPr>
          <w:rFonts w:ascii="Segoe UI" w:eastAsia="宋体" w:hAnsi="Segoe UI" w:cs="Segoe UI"/>
          <w:color w:val="24292E"/>
          <w:kern w:val="0"/>
          <w:sz w:val="24"/>
          <w:szCs w:val="24"/>
        </w:rPr>
        <w:t>handshake</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w:t>
      </w:r>
      <w:r w:rsidRPr="00FE4D2C">
        <w:rPr>
          <w:rFonts w:ascii="Segoe UI" w:eastAsia="宋体" w:hAnsi="Segoe UI" w:cs="Segoe UI"/>
          <w:b/>
          <w:bCs/>
          <w:color w:val="24292E"/>
          <w:kern w:val="0"/>
          <w:sz w:val="24"/>
          <w:szCs w:val="24"/>
        </w:rPr>
        <w:t xml:space="preserve">1 </w:t>
      </w:r>
      <w:r w:rsidRPr="00FE4D2C">
        <w:rPr>
          <w:rFonts w:ascii="Segoe UI" w:eastAsia="宋体" w:hAnsi="Segoe UI" w:cs="Segoe UI"/>
          <w:b/>
          <w:bCs/>
          <w:color w:val="24292E"/>
          <w:kern w:val="0"/>
          <w:sz w:val="24"/>
          <w:szCs w:val="24"/>
        </w:rPr>
        <w:t>客户端发出请求（</w:t>
      </w:r>
      <w:r w:rsidRPr="00FE4D2C">
        <w:rPr>
          <w:rFonts w:ascii="Segoe UI" w:eastAsia="宋体" w:hAnsi="Segoe UI" w:cs="Segoe UI"/>
          <w:b/>
          <w:bCs/>
          <w:color w:val="24292E"/>
          <w:kern w:val="0"/>
          <w:sz w:val="24"/>
          <w:szCs w:val="24"/>
        </w:rPr>
        <w:t>ClientHello</w:t>
      </w:r>
      <w:r w:rsidRPr="00FE4D2C">
        <w:rPr>
          <w:rFonts w:ascii="Segoe UI" w:eastAsia="宋体" w:hAnsi="Segoe UI" w:cs="Segoe UI"/>
          <w:b/>
          <w:bCs/>
          <w:color w:val="24292E"/>
          <w:kern w:val="0"/>
          <w:sz w:val="24"/>
          <w:szCs w:val="24"/>
        </w:rPr>
        <w:t>）</w:t>
      </w:r>
      <w:r w:rsidRPr="00FE4D2C">
        <w:rPr>
          <w:rFonts w:ascii="Segoe UI" w:eastAsia="宋体" w:hAnsi="Segoe UI" w:cs="Segoe UI"/>
          <w:color w:val="24292E"/>
          <w:kern w:val="0"/>
          <w:sz w:val="24"/>
          <w:szCs w:val="24"/>
        </w:rPr>
        <w:t> </w:t>
      </w:r>
      <w:r w:rsidRPr="00FE4D2C">
        <w:rPr>
          <w:rFonts w:ascii="Segoe UI" w:eastAsia="宋体" w:hAnsi="Segoe UI" w:cs="Segoe UI"/>
          <w:color w:val="24292E"/>
          <w:kern w:val="0"/>
          <w:sz w:val="24"/>
          <w:szCs w:val="24"/>
        </w:rPr>
        <w:t>首先，客户端（通常是浏览器）先向服务器发出加密通信的请求，这被叫做</w:t>
      </w:r>
      <w:r w:rsidRPr="00FE4D2C">
        <w:rPr>
          <w:rFonts w:ascii="Segoe UI" w:eastAsia="宋体" w:hAnsi="Segoe UI" w:cs="Segoe UI"/>
          <w:color w:val="24292E"/>
          <w:kern w:val="0"/>
          <w:sz w:val="24"/>
          <w:szCs w:val="24"/>
        </w:rPr>
        <w:t>ClientHello</w:t>
      </w:r>
      <w:r w:rsidRPr="00FE4D2C">
        <w:rPr>
          <w:rFonts w:ascii="Segoe UI" w:eastAsia="宋体" w:hAnsi="Segoe UI" w:cs="Segoe UI"/>
          <w:color w:val="24292E"/>
          <w:kern w:val="0"/>
          <w:sz w:val="24"/>
          <w:szCs w:val="24"/>
        </w:rPr>
        <w:t>请求。在这一步，客户端主要向服务器提供以下信息。</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1</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支持的协议版本，比如</w:t>
      </w:r>
      <w:r w:rsidRPr="00FE4D2C">
        <w:rPr>
          <w:rFonts w:ascii="Segoe UI" w:eastAsia="宋体" w:hAnsi="Segoe UI" w:cs="Segoe UI"/>
          <w:color w:val="24292E"/>
          <w:kern w:val="0"/>
          <w:sz w:val="24"/>
          <w:szCs w:val="24"/>
        </w:rPr>
        <w:t>TLS 1.0</w:t>
      </w:r>
      <w:r w:rsidRPr="00FE4D2C">
        <w:rPr>
          <w:rFonts w:ascii="Segoe UI" w:eastAsia="宋体" w:hAnsi="Segoe UI" w:cs="Segoe UI"/>
          <w:color w:val="24292E"/>
          <w:kern w:val="0"/>
          <w:sz w:val="24"/>
          <w:szCs w:val="24"/>
        </w:rPr>
        <w:t>版。</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2</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一个客户端生成的随机数，稍后用于生成</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对话密钥</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3</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支持的加密方法，比如</w:t>
      </w:r>
      <w:r w:rsidRPr="00FE4D2C">
        <w:rPr>
          <w:rFonts w:ascii="Segoe UI" w:eastAsia="宋体" w:hAnsi="Segoe UI" w:cs="Segoe UI"/>
          <w:color w:val="24292E"/>
          <w:kern w:val="0"/>
          <w:sz w:val="24"/>
          <w:szCs w:val="24"/>
        </w:rPr>
        <w:t>RSA</w:t>
      </w:r>
      <w:r w:rsidRPr="00FE4D2C">
        <w:rPr>
          <w:rFonts w:ascii="Segoe UI" w:eastAsia="宋体" w:hAnsi="Segoe UI" w:cs="Segoe UI"/>
          <w:color w:val="24292E"/>
          <w:kern w:val="0"/>
          <w:sz w:val="24"/>
          <w:szCs w:val="24"/>
        </w:rPr>
        <w:t>公钥加密。</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4</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支持的压缩方法。</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b/>
          <w:bCs/>
          <w:color w:val="24292E"/>
          <w:kern w:val="0"/>
          <w:sz w:val="24"/>
          <w:szCs w:val="24"/>
        </w:rPr>
        <w:t xml:space="preserve">4.2 </w:t>
      </w:r>
      <w:r w:rsidRPr="00FE4D2C">
        <w:rPr>
          <w:rFonts w:ascii="Segoe UI" w:eastAsia="宋体" w:hAnsi="Segoe UI" w:cs="Segoe UI"/>
          <w:b/>
          <w:bCs/>
          <w:color w:val="24292E"/>
          <w:kern w:val="0"/>
          <w:sz w:val="24"/>
          <w:szCs w:val="24"/>
        </w:rPr>
        <w:t>服务器回应（</w:t>
      </w:r>
      <w:r w:rsidRPr="00FE4D2C">
        <w:rPr>
          <w:rFonts w:ascii="Segoe UI" w:eastAsia="宋体" w:hAnsi="Segoe UI" w:cs="Segoe UI"/>
          <w:b/>
          <w:bCs/>
          <w:color w:val="24292E"/>
          <w:kern w:val="0"/>
          <w:sz w:val="24"/>
          <w:szCs w:val="24"/>
        </w:rPr>
        <w:t>SeverHello</w:t>
      </w:r>
      <w:r w:rsidRPr="00FE4D2C">
        <w:rPr>
          <w:rFonts w:ascii="Segoe UI" w:eastAsia="宋体" w:hAnsi="Segoe UI" w:cs="Segoe UI"/>
          <w:b/>
          <w:bCs/>
          <w:color w:val="24292E"/>
          <w:kern w:val="0"/>
          <w:sz w:val="24"/>
          <w:szCs w:val="24"/>
        </w:rPr>
        <w:t>）</w:t>
      </w:r>
      <w:r w:rsidRPr="00FE4D2C">
        <w:rPr>
          <w:rFonts w:ascii="Segoe UI" w:eastAsia="宋体" w:hAnsi="Segoe UI" w:cs="Segoe UI"/>
          <w:color w:val="24292E"/>
          <w:kern w:val="0"/>
          <w:sz w:val="24"/>
          <w:szCs w:val="24"/>
        </w:rPr>
        <w:t> </w:t>
      </w:r>
      <w:r w:rsidRPr="00FE4D2C">
        <w:rPr>
          <w:rFonts w:ascii="Segoe UI" w:eastAsia="宋体" w:hAnsi="Segoe UI" w:cs="Segoe UI"/>
          <w:color w:val="24292E"/>
          <w:kern w:val="0"/>
          <w:sz w:val="24"/>
          <w:szCs w:val="24"/>
        </w:rPr>
        <w:t>服务器收到客户端请求后，向客户端发出回应，这叫做</w:t>
      </w:r>
      <w:r w:rsidRPr="00FE4D2C">
        <w:rPr>
          <w:rFonts w:ascii="Segoe UI" w:eastAsia="宋体" w:hAnsi="Segoe UI" w:cs="Segoe UI"/>
          <w:color w:val="24292E"/>
          <w:kern w:val="0"/>
          <w:sz w:val="24"/>
          <w:szCs w:val="24"/>
        </w:rPr>
        <w:t>SeverHello</w:t>
      </w:r>
      <w:r w:rsidRPr="00FE4D2C">
        <w:rPr>
          <w:rFonts w:ascii="Segoe UI" w:eastAsia="宋体" w:hAnsi="Segoe UI" w:cs="Segoe UI"/>
          <w:color w:val="24292E"/>
          <w:kern w:val="0"/>
          <w:sz w:val="24"/>
          <w:szCs w:val="24"/>
        </w:rPr>
        <w:t>。服务器的回应包含以下内容：</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1</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确认使用的加密</w:t>
      </w:r>
      <w:r w:rsidRPr="00FE4D2C">
        <w:rPr>
          <w:rFonts w:ascii="Segoe UI" w:eastAsia="宋体" w:hAnsi="Segoe UI" w:cs="Segoe UI"/>
          <w:color w:val="24292E"/>
          <w:kern w:val="0"/>
          <w:sz w:val="24"/>
          <w:szCs w:val="24"/>
        </w:rPr>
        <w:lastRenderedPageBreak/>
        <w:t>通信协议版本，比如</w:t>
      </w:r>
      <w:r w:rsidRPr="00FE4D2C">
        <w:rPr>
          <w:rFonts w:ascii="Segoe UI" w:eastAsia="宋体" w:hAnsi="Segoe UI" w:cs="Segoe UI"/>
          <w:color w:val="24292E"/>
          <w:kern w:val="0"/>
          <w:sz w:val="24"/>
          <w:szCs w:val="24"/>
        </w:rPr>
        <w:t>TLS 1.0</w:t>
      </w:r>
      <w:r w:rsidRPr="00FE4D2C">
        <w:rPr>
          <w:rFonts w:ascii="Segoe UI" w:eastAsia="宋体" w:hAnsi="Segoe UI" w:cs="Segoe UI"/>
          <w:color w:val="24292E"/>
          <w:kern w:val="0"/>
          <w:sz w:val="24"/>
          <w:szCs w:val="24"/>
        </w:rPr>
        <w:t>版本。如果浏览器与服务器支持的版本不一致，服务器关闭加密通信。</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2</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一个服务器生成的随机数，稍后用于生成</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对话密钥</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3</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确认使用的加密方法，比如</w:t>
      </w:r>
      <w:r w:rsidRPr="00FE4D2C">
        <w:rPr>
          <w:rFonts w:ascii="Segoe UI" w:eastAsia="宋体" w:hAnsi="Segoe UI" w:cs="Segoe UI"/>
          <w:color w:val="24292E"/>
          <w:kern w:val="0"/>
          <w:sz w:val="24"/>
          <w:szCs w:val="24"/>
        </w:rPr>
        <w:t>RSA</w:t>
      </w:r>
      <w:r w:rsidRPr="00FE4D2C">
        <w:rPr>
          <w:rFonts w:ascii="Segoe UI" w:eastAsia="宋体" w:hAnsi="Segoe UI" w:cs="Segoe UI"/>
          <w:color w:val="24292E"/>
          <w:kern w:val="0"/>
          <w:sz w:val="24"/>
          <w:szCs w:val="24"/>
        </w:rPr>
        <w:t>公钥加密。</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4</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服务器证书。（公钥）</w:t>
      </w:r>
      <w:r w:rsidRPr="00FE4D2C">
        <w:rPr>
          <w:rFonts w:ascii="Segoe UI" w:eastAsia="宋体" w:hAnsi="Segoe UI" w:cs="Segoe UI"/>
          <w:color w:val="24292E"/>
          <w:kern w:val="0"/>
          <w:sz w:val="24"/>
          <w:szCs w:val="24"/>
        </w:rPr>
        <w:t> </w:t>
      </w:r>
      <w:r w:rsidRPr="00FE4D2C">
        <w:rPr>
          <w:rFonts w:ascii="Segoe UI" w:eastAsia="宋体" w:hAnsi="Segoe UI" w:cs="Segoe UI"/>
          <w:b/>
          <w:bCs/>
          <w:color w:val="24292E"/>
          <w:kern w:val="0"/>
          <w:sz w:val="24"/>
          <w:szCs w:val="24"/>
        </w:rPr>
        <w:t xml:space="preserve">4.3 </w:t>
      </w:r>
      <w:r w:rsidRPr="00FE4D2C">
        <w:rPr>
          <w:rFonts w:ascii="Segoe UI" w:eastAsia="宋体" w:hAnsi="Segoe UI" w:cs="Segoe UI"/>
          <w:b/>
          <w:bCs/>
          <w:color w:val="24292E"/>
          <w:kern w:val="0"/>
          <w:sz w:val="24"/>
          <w:szCs w:val="24"/>
        </w:rPr>
        <w:t>客户端回应</w:t>
      </w:r>
      <w:r w:rsidRPr="00FE4D2C">
        <w:rPr>
          <w:rFonts w:ascii="Segoe UI" w:eastAsia="宋体" w:hAnsi="Segoe UI" w:cs="Segoe UI"/>
          <w:color w:val="24292E"/>
          <w:kern w:val="0"/>
          <w:sz w:val="24"/>
          <w:szCs w:val="24"/>
        </w:rPr>
        <w:t> </w:t>
      </w:r>
      <w:r w:rsidRPr="00FE4D2C">
        <w:rPr>
          <w:rFonts w:ascii="Segoe UI" w:eastAsia="宋体" w:hAnsi="Segoe UI" w:cs="Segoe UI"/>
          <w:color w:val="24292E"/>
          <w:kern w:val="0"/>
          <w:sz w:val="24"/>
          <w:szCs w:val="24"/>
        </w:rPr>
        <w:t>客户端收到服务器回应以后，首先验证服务器证书。如果证书不是可信机构颁布、或者证书中的域名与实际域名不一致、或者证书已经过期，就会向访问者显示一个警告，由其选择是否还要继续通信。</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如果证书没有问题，客户端就会从证书中取出服务器的公钥。然后，向服务器发送下面三项信息。</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1</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一个随机数。该随机数用服务器公钥加密，防止被窃听。</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2</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编码改变通知，表示随后的信息都将用双方商定的加密方法和密钥发送。</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3</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客户端握手结束通知，表示客户端的握手阶段已经结束。这一项同时也是前面发送的所有内容的</w:t>
      </w:r>
      <w:r w:rsidRPr="00FE4D2C">
        <w:rPr>
          <w:rFonts w:ascii="Segoe UI" w:eastAsia="宋体" w:hAnsi="Segoe UI" w:cs="Segoe UI"/>
          <w:color w:val="24292E"/>
          <w:kern w:val="0"/>
          <w:sz w:val="24"/>
          <w:szCs w:val="24"/>
        </w:rPr>
        <w:t>hash</w:t>
      </w:r>
      <w:r w:rsidRPr="00FE4D2C">
        <w:rPr>
          <w:rFonts w:ascii="Segoe UI" w:eastAsia="宋体" w:hAnsi="Segoe UI" w:cs="Segoe UI"/>
          <w:color w:val="24292E"/>
          <w:kern w:val="0"/>
          <w:sz w:val="24"/>
          <w:szCs w:val="24"/>
        </w:rPr>
        <w:t>值，用来供服务器校验。</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上面第一项的随机数，是整个握手阶段出现的第三个随机数，又称</w:t>
      </w:r>
      <w:r w:rsidRPr="00FE4D2C">
        <w:rPr>
          <w:rFonts w:ascii="Segoe UI" w:eastAsia="宋体" w:hAnsi="Segoe UI" w:cs="Segoe UI"/>
          <w:color w:val="24292E"/>
          <w:kern w:val="0"/>
          <w:sz w:val="24"/>
          <w:szCs w:val="24"/>
        </w:rPr>
        <w:t>"pre-master key"</w:t>
      </w:r>
      <w:r w:rsidRPr="00FE4D2C">
        <w:rPr>
          <w:rFonts w:ascii="Segoe UI" w:eastAsia="宋体" w:hAnsi="Segoe UI" w:cs="Segoe UI"/>
          <w:color w:val="24292E"/>
          <w:kern w:val="0"/>
          <w:sz w:val="24"/>
          <w:szCs w:val="24"/>
        </w:rPr>
        <w:t>。有了它以后，客户端和服务器就同时有了三个随机数，接着双方就用事先商定的加密方法，各自生成本次会话所用的同一把</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会话密钥</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。（会话秘钥是采用对称加密方式，而这里的公钥是采用非对称加密）</w:t>
      </w:r>
      <w:r w:rsidRPr="00FE4D2C">
        <w:rPr>
          <w:rFonts w:ascii="Segoe UI" w:eastAsia="宋体" w:hAnsi="Segoe UI" w:cs="Segoe UI"/>
          <w:color w:val="24292E"/>
          <w:kern w:val="0"/>
          <w:sz w:val="24"/>
          <w:szCs w:val="24"/>
        </w:rPr>
        <w:t> </w:t>
      </w:r>
      <w:r w:rsidRPr="00FE4D2C">
        <w:rPr>
          <w:rFonts w:ascii="Segoe UI" w:eastAsia="宋体" w:hAnsi="Segoe UI" w:cs="Segoe UI"/>
          <w:b/>
          <w:bCs/>
          <w:color w:val="24292E"/>
          <w:kern w:val="0"/>
          <w:sz w:val="24"/>
          <w:szCs w:val="24"/>
        </w:rPr>
        <w:t xml:space="preserve">4 </w:t>
      </w:r>
      <w:r w:rsidRPr="00FE4D2C">
        <w:rPr>
          <w:rFonts w:ascii="Segoe UI" w:eastAsia="宋体" w:hAnsi="Segoe UI" w:cs="Segoe UI"/>
          <w:b/>
          <w:bCs/>
          <w:color w:val="24292E"/>
          <w:kern w:val="0"/>
          <w:sz w:val="24"/>
          <w:szCs w:val="24"/>
        </w:rPr>
        <w:t>服务器的最后回应</w:t>
      </w:r>
      <w:r w:rsidRPr="00FE4D2C">
        <w:rPr>
          <w:rFonts w:ascii="Segoe UI" w:eastAsia="宋体" w:hAnsi="Segoe UI" w:cs="Segoe UI"/>
          <w:color w:val="24292E"/>
          <w:kern w:val="0"/>
          <w:sz w:val="24"/>
          <w:szCs w:val="24"/>
        </w:rPr>
        <w:t> </w:t>
      </w:r>
      <w:r w:rsidRPr="00FE4D2C">
        <w:rPr>
          <w:rFonts w:ascii="Segoe UI" w:eastAsia="宋体" w:hAnsi="Segoe UI" w:cs="Segoe UI"/>
          <w:color w:val="24292E"/>
          <w:kern w:val="0"/>
          <w:sz w:val="24"/>
          <w:szCs w:val="24"/>
        </w:rPr>
        <w:t>服务器通过私钥解密收到客户端的第三个随机数</w:t>
      </w:r>
      <w:r w:rsidRPr="00FE4D2C">
        <w:rPr>
          <w:rFonts w:ascii="Segoe UI" w:eastAsia="宋体" w:hAnsi="Segoe UI" w:cs="Segoe UI"/>
          <w:color w:val="24292E"/>
          <w:kern w:val="0"/>
          <w:sz w:val="24"/>
          <w:szCs w:val="24"/>
        </w:rPr>
        <w:t>pre-master key</w:t>
      </w:r>
      <w:r w:rsidRPr="00FE4D2C">
        <w:rPr>
          <w:rFonts w:ascii="Segoe UI" w:eastAsia="宋体" w:hAnsi="Segoe UI" w:cs="Segoe UI"/>
          <w:color w:val="24292E"/>
          <w:kern w:val="0"/>
          <w:sz w:val="24"/>
          <w:szCs w:val="24"/>
        </w:rPr>
        <w:t>之后，计算生成本次会话所用的</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会话密钥</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。然后，向客户端最后发送下面信息。</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1</w:t>
      </w:r>
      <w:r w:rsidRPr="00FE4D2C">
        <w:rPr>
          <w:rFonts w:ascii="Segoe UI" w:eastAsia="宋体" w:hAnsi="Segoe UI" w:cs="Segoe UI"/>
          <w:color w:val="24292E"/>
          <w:kern w:val="0"/>
          <w:sz w:val="24"/>
          <w:szCs w:val="24"/>
        </w:rPr>
        <w:t>）编码改变通知，表示随后的信息都将用双方商定的加密方法和密钥发送。</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2</w:t>
      </w:r>
      <w:r w:rsidRPr="00FE4D2C">
        <w:rPr>
          <w:rFonts w:ascii="Segoe UI" w:eastAsia="宋体" w:hAnsi="Segoe UI" w:cs="Segoe UI"/>
          <w:color w:val="24292E"/>
          <w:kern w:val="0"/>
          <w:sz w:val="24"/>
          <w:szCs w:val="24"/>
        </w:rPr>
        <w:t>）服务器握手结束通知，表示服务器的握手阶段已经结束。这一项同时也是前面发送的所有内容的</w:t>
      </w:r>
      <w:r w:rsidRPr="00FE4D2C">
        <w:rPr>
          <w:rFonts w:ascii="Segoe UI" w:eastAsia="宋体" w:hAnsi="Segoe UI" w:cs="Segoe UI"/>
          <w:color w:val="24292E"/>
          <w:kern w:val="0"/>
          <w:sz w:val="24"/>
          <w:szCs w:val="24"/>
        </w:rPr>
        <w:t>hash</w:t>
      </w:r>
      <w:r w:rsidRPr="00FE4D2C">
        <w:rPr>
          <w:rFonts w:ascii="Segoe UI" w:eastAsia="宋体" w:hAnsi="Segoe UI" w:cs="Segoe UI"/>
          <w:color w:val="24292E"/>
          <w:kern w:val="0"/>
          <w:sz w:val="24"/>
          <w:szCs w:val="24"/>
        </w:rPr>
        <w:t>值，用来供客户端校验。</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至此，整个握手阶段全部结束。接下来，客户端与服务器进入加密通信，就完全是使用普通的</w:t>
      </w:r>
      <w:r w:rsidRPr="00FE4D2C">
        <w:rPr>
          <w:rFonts w:ascii="Segoe UI" w:eastAsia="宋体" w:hAnsi="Segoe UI" w:cs="Segoe UI"/>
          <w:color w:val="24292E"/>
          <w:kern w:val="0"/>
          <w:sz w:val="24"/>
          <w:szCs w:val="24"/>
        </w:rPr>
        <w:t>HTTP</w:t>
      </w:r>
      <w:r w:rsidRPr="00FE4D2C">
        <w:rPr>
          <w:rFonts w:ascii="Segoe UI" w:eastAsia="宋体" w:hAnsi="Segoe UI" w:cs="Segoe UI"/>
          <w:color w:val="24292E"/>
          <w:kern w:val="0"/>
          <w:sz w:val="24"/>
          <w:szCs w:val="24"/>
        </w:rPr>
        <w:t>协议，只不过用</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会话密钥</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加密内容。</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至于为什么一定要用三个随机数，来生成</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会话密钥</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dog250</w:t>
      </w:r>
      <w:r w:rsidRPr="00FE4D2C">
        <w:rPr>
          <w:rFonts w:ascii="Segoe UI" w:eastAsia="宋体" w:hAnsi="Segoe UI" w:cs="Segoe UI"/>
          <w:color w:val="24292E"/>
          <w:kern w:val="0"/>
          <w:sz w:val="24"/>
          <w:szCs w:val="24"/>
        </w:rPr>
        <w:t>解释得很好：</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不管是客户端还是服务器，都需要随机数，这样生成的密钥才不会每次都一样。由于</w:t>
      </w:r>
      <w:r w:rsidRPr="00FE4D2C">
        <w:rPr>
          <w:rFonts w:ascii="Segoe UI" w:eastAsia="宋体" w:hAnsi="Segoe UI" w:cs="Segoe UI"/>
          <w:color w:val="24292E"/>
          <w:kern w:val="0"/>
          <w:sz w:val="24"/>
          <w:szCs w:val="24"/>
        </w:rPr>
        <w:t>SSL</w:t>
      </w:r>
      <w:r w:rsidRPr="00FE4D2C">
        <w:rPr>
          <w:rFonts w:ascii="Segoe UI" w:eastAsia="宋体" w:hAnsi="Segoe UI" w:cs="Segoe UI"/>
          <w:color w:val="24292E"/>
          <w:kern w:val="0"/>
          <w:sz w:val="24"/>
          <w:szCs w:val="24"/>
        </w:rPr>
        <w:t>协议中证书是静态的，因此十分有必要引入一种随机因素来保证</w:t>
      </w:r>
      <w:r w:rsidRPr="00FE4D2C">
        <w:rPr>
          <w:rFonts w:ascii="Segoe UI" w:eastAsia="宋体" w:hAnsi="Segoe UI" w:cs="Segoe UI"/>
          <w:color w:val="24292E"/>
          <w:kern w:val="0"/>
          <w:sz w:val="24"/>
          <w:szCs w:val="24"/>
        </w:rPr>
        <w:lastRenderedPageBreak/>
        <w:t>协商出来的密钥的随机性。</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对于</w:t>
      </w:r>
      <w:r w:rsidRPr="00FE4D2C">
        <w:rPr>
          <w:rFonts w:ascii="Segoe UI" w:eastAsia="宋体" w:hAnsi="Segoe UI" w:cs="Segoe UI"/>
          <w:color w:val="24292E"/>
          <w:kern w:val="0"/>
          <w:sz w:val="24"/>
          <w:szCs w:val="24"/>
        </w:rPr>
        <w:t>RSA</w:t>
      </w:r>
      <w:r w:rsidRPr="00FE4D2C">
        <w:rPr>
          <w:rFonts w:ascii="Segoe UI" w:eastAsia="宋体" w:hAnsi="Segoe UI" w:cs="Segoe UI"/>
          <w:color w:val="24292E"/>
          <w:kern w:val="0"/>
          <w:sz w:val="24"/>
          <w:szCs w:val="24"/>
        </w:rPr>
        <w:t>密钥交换算法来说，</w:t>
      </w:r>
      <w:r w:rsidRPr="00FE4D2C">
        <w:rPr>
          <w:rFonts w:ascii="Segoe UI" w:eastAsia="宋体" w:hAnsi="Segoe UI" w:cs="Segoe UI"/>
          <w:color w:val="24292E"/>
          <w:kern w:val="0"/>
          <w:sz w:val="24"/>
          <w:szCs w:val="24"/>
        </w:rPr>
        <w:t>pre-master-key</w:t>
      </w:r>
      <w:r w:rsidRPr="00FE4D2C">
        <w:rPr>
          <w:rFonts w:ascii="Segoe UI" w:eastAsia="宋体" w:hAnsi="Segoe UI" w:cs="Segoe UI"/>
          <w:color w:val="24292E"/>
          <w:kern w:val="0"/>
          <w:sz w:val="24"/>
          <w:szCs w:val="24"/>
        </w:rPr>
        <w:t>本身就是一个随机数，再加上</w:t>
      </w:r>
      <w:r w:rsidRPr="00FE4D2C">
        <w:rPr>
          <w:rFonts w:ascii="Segoe UI" w:eastAsia="宋体" w:hAnsi="Segoe UI" w:cs="Segoe UI"/>
          <w:color w:val="24292E"/>
          <w:kern w:val="0"/>
          <w:sz w:val="24"/>
          <w:szCs w:val="24"/>
        </w:rPr>
        <w:t>hello</w:t>
      </w:r>
      <w:r w:rsidRPr="00FE4D2C">
        <w:rPr>
          <w:rFonts w:ascii="Segoe UI" w:eastAsia="宋体" w:hAnsi="Segoe UI" w:cs="Segoe UI"/>
          <w:color w:val="24292E"/>
          <w:kern w:val="0"/>
          <w:sz w:val="24"/>
          <w:szCs w:val="24"/>
        </w:rPr>
        <w:t>消息中的随机，三个随机数通过一个密钥导出器最终导出一个对称密钥。</w:t>
      </w:r>
      <w:r w:rsidRPr="00FE4D2C">
        <w:rPr>
          <w:rFonts w:ascii="Segoe UI" w:eastAsia="宋体" w:hAnsi="Segoe UI" w:cs="Segoe UI"/>
          <w:color w:val="24292E"/>
          <w:kern w:val="0"/>
          <w:sz w:val="24"/>
          <w:szCs w:val="24"/>
        </w:rPr>
        <w:t xml:space="preserve"> pre master</w:t>
      </w:r>
      <w:r w:rsidRPr="00FE4D2C">
        <w:rPr>
          <w:rFonts w:ascii="Segoe UI" w:eastAsia="宋体" w:hAnsi="Segoe UI" w:cs="Segoe UI"/>
          <w:color w:val="24292E"/>
          <w:kern w:val="0"/>
          <w:sz w:val="24"/>
          <w:szCs w:val="24"/>
        </w:rPr>
        <w:t>的存在在于</w:t>
      </w:r>
      <w:r w:rsidRPr="00FE4D2C">
        <w:rPr>
          <w:rFonts w:ascii="Segoe UI" w:eastAsia="宋体" w:hAnsi="Segoe UI" w:cs="Segoe UI"/>
          <w:color w:val="24292E"/>
          <w:kern w:val="0"/>
          <w:sz w:val="24"/>
          <w:szCs w:val="24"/>
        </w:rPr>
        <w:t>SSL</w:t>
      </w:r>
      <w:r w:rsidRPr="00FE4D2C">
        <w:rPr>
          <w:rFonts w:ascii="Segoe UI" w:eastAsia="宋体" w:hAnsi="Segoe UI" w:cs="Segoe UI"/>
          <w:color w:val="24292E"/>
          <w:kern w:val="0"/>
          <w:sz w:val="24"/>
          <w:szCs w:val="24"/>
        </w:rPr>
        <w:t>协议不信任每个主机都能产生完全随机的随机数，如果随机数不随机，那么</w:t>
      </w:r>
      <w:r w:rsidRPr="00FE4D2C">
        <w:rPr>
          <w:rFonts w:ascii="Segoe UI" w:eastAsia="宋体" w:hAnsi="Segoe UI" w:cs="Segoe UI"/>
          <w:color w:val="24292E"/>
          <w:kern w:val="0"/>
          <w:sz w:val="24"/>
          <w:szCs w:val="24"/>
        </w:rPr>
        <w:t>pre master secret</w:t>
      </w:r>
      <w:r w:rsidRPr="00FE4D2C">
        <w:rPr>
          <w:rFonts w:ascii="Segoe UI" w:eastAsia="宋体" w:hAnsi="Segoe UI" w:cs="Segoe UI"/>
          <w:color w:val="24292E"/>
          <w:kern w:val="0"/>
          <w:sz w:val="24"/>
          <w:szCs w:val="24"/>
        </w:rPr>
        <w:t>就有可能被猜出来，那么仅适用</w:t>
      </w:r>
      <w:r w:rsidRPr="00FE4D2C">
        <w:rPr>
          <w:rFonts w:ascii="Segoe UI" w:eastAsia="宋体" w:hAnsi="Segoe UI" w:cs="Segoe UI"/>
          <w:color w:val="24292E"/>
          <w:kern w:val="0"/>
          <w:sz w:val="24"/>
          <w:szCs w:val="24"/>
        </w:rPr>
        <w:t>pre master secret</w:t>
      </w:r>
      <w:r w:rsidRPr="00FE4D2C">
        <w:rPr>
          <w:rFonts w:ascii="Segoe UI" w:eastAsia="宋体" w:hAnsi="Segoe UI" w:cs="Segoe UI"/>
          <w:color w:val="24292E"/>
          <w:kern w:val="0"/>
          <w:sz w:val="24"/>
          <w:szCs w:val="24"/>
        </w:rPr>
        <w:t>作为密钥就不合适了，因此必须引入新的随机因素，那么客户端和服务器加上</w:t>
      </w:r>
      <w:r w:rsidRPr="00FE4D2C">
        <w:rPr>
          <w:rFonts w:ascii="Segoe UI" w:eastAsia="宋体" w:hAnsi="Segoe UI" w:cs="Segoe UI"/>
          <w:color w:val="24292E"/>
          <w:kern w:val="0"/>
          <w:sz w:val="24"/>
          <w:szCs w:val="24"/>
        </w:rPr>
        <w:t>pre master secret</w:t>
      </w:r>
      <w:r w:rsidRPr="00FE4D2C">
        <w:rPr>
          <w:rFonts w:ascii="Segoe UI" w:eastAsia="宋体" w:hAnsi="Segoe UI" w:cs="Segoe UI"/>
          <w:color w:val="24292E"/>
          <w:kern w:val="0"/>
          <w:sz w:val="24"/>
          <w:szCs w:val="24"/>
        </w:rPr>
        <w:t>三个随机数一同生成的密钥就不容易被猜出了，一个伪随机可能完全不随机，可是是三个伪随机就十分接近随机了，每增加一个自由度，随机性增加的可不是一。</w:t>
      </w:r>
      <w:r w:rsidRPr="00FE4D2C">
        <w:rPr>
          <w:rFonts w:ascii="Segoe UI" w:eastAsia="宋体" w:hAnsi="Segoe UI" w:cs="Segoe UI"/>
          <w:color w:val="24292E"/>
          <w:kern w:val="0"/>
          <w:sz w:val="24"/>
          <w:szCs w:val="24"/>
        </w:rPr>
        <w:t>"</w:t>
      </w:r>
    </w:p>
    <w:p w:rsidR="00FE4D2C" w:rsidRPr="00FE4D2C" w:rsidRDefault="00FE4D2C" w:rsidP="00FE4D2C">
      <w:pPr>
        <w:widowControl/>
        <w:spacing w:after="240"/>
        <w:jc w:val="left"/>
        <w:rPr>
          <w:rFonts w:ascii="Segoe UI" w:eastAsia="宋体" w:hAnsi="Segoe UI" w:cs="Segoe UI"/>
          <w:color w:val="24292E"/>
          <w:kern w:val="0"/>
          <w:sz w:val="24"/>
          <w:szCs w:val="24"/>
        </w:rPr>
      </w:pPr>
      <w:hyperlink r:id="rId21" w:history="1">
        <w:r w:rsidRPr="00FE4D2C">
          <w:rPr>
            <w:rFonts w:ascii="Segoe UI" w:eastAsia="宋体" w:hAnsi="Segoe UI" w:cs="Segoe UI"/>
            <w:color w:val="0366D6"/>
            <w:kern w:val="0"/>
            <w:sz w:val="24"/>
            <w:szCs w:val="24"/>
            <w:u w:val="single"/>
          </w:rPr>
          <w:t>http://limboy.me/tech/2011/02/19/https-workflow.html</w:t>
        </w:r>
      </w:hyperlink>
      <w:r w:rsidRPr="00FE4D2C">
        <w:rPr>
          <w:rFonts w:ascii="Segoe UI" w:eastAsia="宋体" w:hAnsi="Segoe UI" w:cs="Segoe UI"/>
          <w:color w:val="24292E"/>
          <w:kern w:val="0"/>
          <w:sz w:val="24"/>
          <w:szCs w:val="24"/>
        </w:rPr>
        <w:t> </w:t>
      </w:r>
      <w:hyperlink r:id="rId22" w:history="1">
        <w:r w:rsidRPr="00FE4D2C">
          <w:rPr>
            <w:rFonts w:ascii="Segoe UI" w:eastAsia="宋体" w:hAnsi="Segoe UI" w:cs="Segoe UI"/>
            <w:color w:val="0366D6"/>
            <w:kern w:val="0"/>
            <w:sz w:val="24"/>
            <w:szCs w:val="24"/>
            <w:u w:val="single"/>
          </w:rPr>
          <w:t>http://www.ruanyifeng.com/blog/2014/02/ssl_tls.html</w:t>
        </w:r>
      </w:hyperlink>
      <w:hyperlink r:id="rId23" w:history="1">
        <w:r w:rsidRPr="00FE4D2C">
          <w:rPr>
            <w:rFonts w:ascii="Segoe UI" w:eastAsia="宋体" w:hAnsi="Segoe UI" w:cs="Segoe UI"/>
            <w:color w:val="0366D6"/>
            <w:kern w:val="0"/>
            <w:sz w:val="24"/>
            <w:szCs w:val="24"/>
            <w:u w:val="single"/>
          </w:rPr>
          <w:t>http://www.ruanyifeng.com/blog/2014/09/illustration-ssl.html</w:t>
        </w:r>
      </w:hyperlink>
      <w:r w:rsidRPr="00FE4D2C">
        <w:rPr>
          <w:rFonts w:ascii="Segoe UI" w:eastAsia="宋体" w:hAnsi="Segoe UI" w:cs="Segoe UI"/>
          <w:color w:val="24292E"/>
          <w:kern w:val="0"/>
          <w:sz w:val="24"/>
          <w:szCs w:val="24"/>
        </w:rPr>
        <w:t> </w:t>
      </w:r>
      <w:hyperlink r:id="rId24" w:history="1">
        <w:r w:rsidRPr="00FE4D2C">
          <w:rPr>
            <w:rFonts w:ascii="Segoe UI" w:eastAsia="宋体" w:hAnsi="Segoe UI" w:cs="Segoe UI"/>
            <w:color w:val="0366D6"/>
            <w:kern w:val="0"/>
            <w:sz w:val="24"/>
            <w:szCs w:val="24"/>
            <w:u w:val="single"/>
          </w:rPr>
          <w:t>http://kb.cnblogs.com/page/162080/</w:t>
        </w:r>
      </w:hyperlink>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t>https</w:t>
      </w:r>
      <w:r w:rsidRPr="00FE4D2C">
        <w:rPr>
          <w:rFonts w:ascii="Segoe UI" w:eastAsia="宋体" w:hAnsi="Segoe UI" w:cs="Segoe UI"/>
          <w:b/>
          <w:bCs/>
          <w:color w:val="24292E"/>
          <w:kern w:val="0"/>
          <w:sz w:val="36"/>
          <w:szCs w:val="36"/>
        </w:rPr>
        <w:t>处理的一个过程，对称加密和非对称加密（参考上一条，这一条就是通俗的表示）</w:t>
      </w:r>
    </w:p>
    <w:p w:rsidR="00FE4D2C" w:rsidRPr="00FE4D2C" w:rsidRDefault="00FE4D2C" w:rsidP="00FE4D2C">
      <w:pPr>
        <w:widowControl/>
        <w:numPr>
          <w:ilvl w:val="0"/>
          <w:numId w:val="4"/>
        </w:numPr>
        <w:spacing w:before="100" w:beforeAutospacing="1"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SSL</w:t>
      </w:r>
      <w:r w:rsidRPr="00FE4D2C">
        <w:rPr>
          <w:rFonts w:ascii="Segoe UI" w:eastAsia="宋体" w:hAnsi="Segoe UI" w:cs="Segoe UI"/>
          <w:color w:val="24292E"/>
          <w:kern w:val="0"/>
          <w:sz w:val="24"/>
          <w:szCs w:val="24"/>
        </w:rPr>
        <w:t>原理很简单。当你的浏览器向服务器请求一个安全的网页</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通常是</w:t>
      </w:r>
      <w:r w:rsidRPr="00FE4D2C">
        <w:rPr>
          <w:rFonts w:ascii="Segoe UI" w:eastAsia="宋体" w:hAnsi="Segoe UI" w:cs="Segoe UI"/>
          <w:color w:val="24292E"/>
          <w:kern w:val="0"/>
          <w:sz w:val="24"/>
          <w:szCs w:val="24"/>
        </w:rPr>
        <w:t xml:space="preserve"> https://)</w:t>
      </w:r>
    </w:p>
    <w:p w:rsidR="00FE4D2C" w:rsidRPr="00FE4D2C" w:rsidRDefault="00FE4D2C" w:rsidP="00FE4D2C">
      <w:pPr>
        <w:widowControl/>
        <w:numPr>
          <w:ilvl w:val="0"/>
          <w:numId w:val="4"/>
        </w:numPr>
        <w:spacing w:before="60"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服务器就把它的证书和公匙发回来</w:t>
      </w:r>
    </w:p>
    <w:p w:rsidR="00FE4D2C" w:rsidRPr="00FE4D2C" w:rsidRDefault="00FE4D2C" w:rsidP="00FE4D2C">
      <w:pPr>
        <w:widowControl/>
        <w:numPr>
          <w:ilvl w:val="0"/>
          <w:numId w:val="4"/>
        </w:numPr>
        <w:spacing w:before="60"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浏览器检查证书是不是由可以信赖的机构颁发的，确认证书有效和此证书是此网站的。</w:t>
      </w:r>
    </w:p>
    <w:p w:rsidR="00FE4D2C" w:rsidRPr="00FE4D2C" w:rsidRDefault="00FE4D2C" w:rsidP="00FE4D2C">
      <w:pPr>
        <w:widowControl/>
        <w:numPr>
          <w:ilvl w:val="0"/>
          <w:numId w:val="4"/>
        </w:numPr>
        <w:spacing w:before="60"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浏览器使用公钥加密了一个随机对称密钥，包括加密的</w:t>
      </w:r>
      <w:r w:rsidRPr="00FE4D2C">
        <w:rPr>
          <w:rFonts w:ascii="Segoe UI" w:eastAsia="宋体" w:hAnsi="Segoe UI" w:cs="Segoe UI"/>
          <w:color w:val="24292E"/>
          <w:kern w:val="0"/>
          <w:sz w:val="24"/>
          <w:szCs w:val="24"/>
        </w:rPr>
        <w:t>URL</w:t>
      </w:r>
      <w:r w:rsidRPr="00FE4D2C">
        <w:rPr>
          <w:rFonts w:ascii="Segoe UI" w:eastAsia="宋体" w:hAnsi="Segoe UI" w:cs="Segoe UI"/>
          <w:color w:val="24292E"/>
          <w:kern w:val="0"/>
          <w:sz w:val="24"/>
          <w:szCs w:val="24"/>
        </w:rPr>
        <w:t>一起发送到服务器。</w:t>
      </w:r>
    </w:p>
    <w:p w:rsidR="00FE4D2C" w:rsidRPr="00FE4D2C" w:rsidRDefault="00FE4D2C" w:rsidP="00FE4D2C">
      <w:pPr>
        <w:widowControl/>
        <w:numPr>
          <w:ilvl w:val="0"/>
          <w:numId w:val="4"/>
        </w:numPr>
        <w:spacing w:before="60"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lastRenderedPageBreak/>
        <w:t>服务器用自己的私匙解密了你发送的钥匙。然后用这把对称加密的钥匙给你请求的</w:t>
      </w:r>
      <w:r w:rsidRPr="00FE4D2C">
        <w:rPr>
          <w:rFonts w:ascii="Segoe UI" w:eastAsia="宋体" w:hAnsi="Segoe UI" w:cs="Segoe UI"/>
          <w:color w:val="24292E"/>
          <w:kern w:val="0"/>
          <w:sz w:val="24"/>
          <w:szCs w:val="24"/>
        </w:rPr>
        <w:t>URL</w:t>
      </w:r>
      <w:r w:rsidRPr="00FE4D2C">
        <w:rPr>
          <w:rFonts w:ascii="Segoe UI" w:eastAsia="宋体" w:hAnsi="Segoe UI" w:cs="Segoe UI"/>
          <w:color w:val="24292E"/>
          <w:kern w:val="0"/>
          <w:sz w:val="24"/>
          <w:szCs w:val="24"/>
        </w:rPr>
        <w:t>链接解密。</w:t>
      </w:r>
    </w:p>
    <w:p w:rsidR="00FE4D2C" w:rsidRPr="00FE4D2C" w:rsidRDefault="00FE4D2C" w:rsidP="00FE4D2C">
      <w:pPr>
        <w:widowControl/>
        <w:numPr>
          <w:ilvl w:val="0"/>
          <w:numId w:val="4"/>
        </w:numPr>
        <w:spacing w:before="60"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服务器用你发的对称钥匙给你请求的网页加密。你也有相同的钥匙就可以解密发回来的网页了</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加密算法绝大部分都属于以下两种加密类型之一：</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对称加密：加密解密用的是同样的</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钥匙</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非对称加密：加密解密用的是不同的</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钥匙</w:t>
      </w:r>
      <w:r w:rsidRPr="00FE4D2C">
        <w:rPr>
          <w:rFonts w:ascii="Segoe UI" w:eastAsia="宋体" w:hAnsi="Segoe UI" w:cs="Segoe UI"/>
          <w:color w:val="24292E"/>
          <w:kern w:val="0"/>
          <w:sz w:val="24"/>
          <w:szCs w:val="24"/>
        </w:rPr>
        <w:t>”</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对称加密</w:t>
      </w:r>
      <w:r w:rsidRPr="00FE4D2C">
        <w:rPr>
          <w:rFonts w:ascii="Segoe UI" w:eastAsia="宋体" w:hAnsi="Segoe UI" w:cs="Segoe UI"/>
          <w:color w:val="24292E"/>
          <w:kern w:val="0"/>
          <w:sz w:val="24"/>
          <w:szCs w:val="24"/>
        </w:rPr>
        <w:t xml:space="preserve"> Alice </w:t>
      </w:r>
      <w:r w:rsidRPr="00FE4D2C">
        <w:rPr>
          <w:rFonts w:ascii="Segoe UI" w:eastAsia="宋体" w:hAnsi="Segoe UI" w:cs="Segoe UI"/>
          <w:color w:val="24292E"/>
          <w:kern w:val="0"/>
          <w:sz w:val="24"/>
          <w:szCs w:val="24"/>
        </w:rPr>
        <w:t>在盒子里放有信息，盒子上有挂锁，她有钥匙。通过邮局她把这个盒子寄给</w:t>
      </w:r>
      <w:r w:rsidRPr="00FE4D2C">
        <w:rPr>
          <w:rFonts w:ascii="Segoe UI" w:eastAsia="宋体" w:hAnsi="Segoe UI" w:cs="Segoe UI"/>
          <w:color w:val="24292E"/>
          <w:kern w:val="0"/>
          <w:sz w:val="24"/>
          <w:szCs w:val="24"/>
        </w:rPr>
        <w:t>Bob</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Bob</w:t>
      </w:r>
      <w:r w:rsidRPr="00FE4D2C">
        <w:rPr>
          <w:rFonts w:ascii="Segoe UI" w:eastAsia="宋体" w:hAnsi="Segoe UI" w:cs="Segoe UI"/>
          <w:color w:val="24292E"/>
          <w:kern w:val="0"/>
          <w:sz w:val="24"/>
          <w:szCs w:val="24"/>
        </w:rPr>
        <w:t>收到盒子后，用相同的钥匙打开盒子（钥匙之前就得到了，可能是</w:t>
      </w:r>
      <w:r w:rsidRPr="00FE4D2C">
        <w:rPr>
          <w:rFonts w:ascii="Segoe UI" w:eastAsia="宋体" w:hAnsi="Segoe UI" w:cs="Segoe UI"/>
          <w:color w:val="24292E"/>
          <w:kern w:val="0"/>
          <w:sz w:val="24"/>
          <w:szCs w:val="24"/>
        </w:rPr>
        <w:t>Alice</w:t>
      </w:r>
      <w:r w:rsidRPr="00FE4D2C">
        <w:rPr>
          <w:rFonts w:ascii="Segoe UI" w:eastAsia="宋体" w:hAnsi="Segoe UI" w:cs="Segoe UI"/>
          <w:color w:val="24292E"/>
          <w:kern w:val="0"/>
          <w:sz w:val="24"/>
          <w:szCs w:val="24"/>
        </w:rPr>
        <w:t>面对面给他的）。然后</w:t>
      </w:r>
      <w:r w:rsidRPr="00FE4D2C">
        <w:rPr>
          <w:rFonts w:ascii="Segoe UI" w:eastAsia="宋体" w:hAnsi="Segoe UI" w:cs="Segoe UI"/>
          <w:color w:val="24292E"/>
          <w:kern w:val="0"/>
          <w:sz w:val="24"/>
          <w:szCs w:val="24"/>
        </w:rPr>
        <w:t>Bob</w:t>
      </w:r>
      <w:r w:rsidRPr="00FE4D2C">
        <w:rPr>
          <w:rFonts w:ascii="Segoe UI" w:eastAsia="宋体" w:hAnsi="Segoe UI" w:cs="Segoe UI"/>
          <w:color w:val="24292E"/>
          <w:kern w:val="0"/>
          <w:sz w:val="24"/>
          <w:szCs w:val="24"/>
        </w:rPr>
        <w:t>可以用同样的方法回复。</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非对称加密</w:t>
      </w:r>
      <w:r w:rsidRPr="00FE4D2C">
        <w:rPr>
          <w:rFonts w:ascii="Segoe UI" w:eastAsia="宋体" w:hAnsi="Segoe UI" w:cs="Segoe UI"/>
          <w:color w:val="24292E"/>
          <w:kern w:val="0"/>
          <w:sz w:val="24"/>
          <w:szCs w:val="24"/>
        </w:rPr>
        <w:t xml:space="preserve"> Bob</w:t>
      </w:r>
      <w:r w:rsidRPr="00FE4D2C">
        <w:rPr>
          <w:rFonts w:ascii="Segoe UI" w:eastAsia="宋体" w:hAnsi="Segoe UI" w:cs="Segoe UI"/>
          <w:color w:val="24292E"/>
          <w:kern w:val="0"/>
          <w:sz w:val="24"/>
          <w:szCs w:val="24"/>
        </w:rPr>
        <w:t>和</w:t>
      </w:r>
      <w:r w:rsidRPr="00FE4D2C">
        <w:rPr>
          <w:rFonts w:ascii="Segoe UI" w:eastAsia="宋体" w:hAnsi="Segoe UI" w:cs="Segoe UI"/>
          <w:color w:val="24292E"/>
          <w:kern w:val="0"/>
          <w:sz w:val="24"/>
          <w:szCs w:val="24"/>
        </w:rPr>
        <w:t>Alice</w:t>
      </w:r>
      <w:r w:rsidRPr="00FE4D2C">
        <w:rPr>
          <w:rFonts w:ascii="Segoe UI" w:eastAsia="宋体" w:hAnsi="Segoe UI" w:cs="Segoe UI"/>
          <w:color w:val="24292E"/>
          <w:kern w:val="0"/>
          <w:sz w:val="24"/>
          <w:szCs w:val="24"/>
        </w:rPr>
        <w:t>各有自己的盒子。</w:t>
      </w:r>
      <w:r w:rsidRPr="00FE4D2C">
        <w:rPr>
          <w:rFonts w:ascii="Segoe UI" w:eastAsia="宋体" w:hAnsi="Segoe UI" w:cs="Segoe UI"/>
          <w:color w:val="24292E"/>
          <w:kern w:val="0"/>
          <w:sz w:val="24"/>
          <w:szCs w:val="24"/>
        </w:rPr>
        <w:t>Alice</w:t>
      </w:r>
      <w:r w:rsidRPr="00FE4D2C">
        <w:rPr>
          <w:rFonts w:ascii="Segoe UI" w:eastAsia="宋体" w:hAnsi="Segoe UI" w:cs="Segoe UI"/>
          <w:color w:val="24292E"/>
          <w:kern w:val="0"/>
          <w:sz w:val="24"/>
          <w:szCs w:val="24"/>
        </w:rPr>
        <w:t>要跟</w:t>
      </w:r>
      <w:r w:rsidRPr="00FE4D2C">
        <w:rPr>
          <w:rFonts w:ascii="Segoe UI" w:eastAsia="宋体" w:hAnsi="Segoe UI" w:cs="Segoe UI"/>
          <w:color w:val="24292E"/>
          <w:kern w:val="0"/>
          <w:sz w:val="24"/>
          <w:szCs w:val="24"/>
        </w:rPr>
        <w:t>Bob</w:t>
      </w:r>
      <w:r w:rsidRPr="00FE4D2C">
        <w:rPr>
          <w:rFonts w:ascii="Segoe UI" w:eastAsia="宋体" w:hAnsi="Segoe UI" w:cs="Segoe UI"/>
          <w:color w:val="24292E"/>
          <w:kern w:val="0"/>
          <w:sz w:val="24"/>
          <w:szCs w:val="24"/>
        </w:rPr>
        <w:t>秘密通信，她先让</w:t>
      </w:r>
      <w:r w:rsidRPr="00FE4D2C">
        <w:rPr>
          <w:rFonts w:ascii="Segoe UI" w:eastAsia="宋体" w:hAnsi="Segoe UI" w:cs="Segoe UI"/>
          <w:color w:val="24292E"/>
          <w:kern w:val="0"/>
          <w:sz w:val="24"/>
          <w:szCs w:val="24"/>
        </w:rPr>
        <w:t>Bob</w:t>
      </w:r>
      <w:r w:rsidRPr="00FE4D2C">
        <w:rPr>
          <w:rFonts w:ascii="Segoe UI" w:eastAsia="宋体" w:hAnsi="Segoe UI" w:cs="Segoe UI"/>
          <w:color w:val="24292E"/>
          <w:kern w:val="0"/>
          <w:sz w:val="24"/>
          <w:szCs w:val="24"/>
        </w:rPr>
        <w:t>把开着的盒子通过邮局发给她。</w:t>
      </w:r>
      <w:r w:rsidRPr="00FE4D2C">
        <w:rPr>
          <w:rFonts w:ascii="Segoe UI" w:eastAsia="宋体" w:hAnsi="Segoe UI" w:cs="Segoe UI"/>
          <w:color w:val="24292E"/>
          <w:kern w:val="0"/>
          <w:sz w:val="24"/>
          <w:szCs w:val="24"/>
        </w:rPr>
        <w:t>Alice</w:t>
      </w:r>
      <w:r w:rsidRPr="00FE4D2C">
        <w:rPr>
          <w:rFonts w:ascii="Segoe UI" w:eastAsia="宋体" w:hAnsi="Segoe UI" w:cs="Segoe UI"/>
          <w:color w:val="24292E"/>
          <w:kern w:val="0"/>
          <w:sz w:val="24"/>
          <w:szCs w:val="24"/>
        </w:rPr>
        <w:t>拿到盒子后放入信息锁上，然后发给</w:t>
      </w:r>
      <w:r w:rsidRPr="00FE4D2C">
        <w:rPr>
          <w:rFonts w:ascii="Segoe UI" w:eastAsia="宋体" w:hAnsi="Segoe UI" w:cs="Segoe UI"/>
          <w:color w:val="24292E"/>
          <w:kern w:val="0"/>
          <w:sz w:val="24"/>
          <w:szCs w:val="24"/>
        </w:rPr>
        <w:t>Bob</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Bob</w:t>
      </w:r>
      <w:r w:rsidRPr="00FE4D2C">
        <w:rPr>
          <w:rFonts w:ascii="Segoe UI" w:eastAsia="宋体" w:hAnsi="Segoe UI" w:cs="Segoe UI"/>
          <w:color w:val="24292E"/>
          <w:kern w:val="0"/>
          <w:sz w:val="24"/>
          <w:szCs w:val="24"/>
        </w:rPr>
        <w:t>就可以用他自己的钥匙打开了。回复的话就用同样的方法。</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非对称算法在加密和解密时用的是不同的钥匙。信息接受者有两把钥匙：一把</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公匙</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，一把</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私匙</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。公匙是给信息发送者用来加密的，私匙是自己用来解密的。这样最大的好处是：不必通过不安全的渠道发送私密的东西。公匙本来就是给别人用的，不用藏好。你的私匙在你产生私匙的电脑里保存着。</w:t>
      </w:r>
    </w:p>
    <w:p w:rsidR="00FE4D2C" w:rsidRPr="00FE4D2C" w:rsidRDefault="00FE4D2C" w:rsidP="00FE4D2C">
      <w:pPr>
        <w:widowControl/>
        <w:spacing w:after="240"/>
        <w:jc w:val="left"/>
        <w:rPr>
          <w:rFonts w:ascii="Segoe UI" w:eastAsia="宋体" w:hAnsi="Segoe UI" w:cs="Segoe UI"/>
          <w:color w:val="24292E"/>
          <w:kern w:val="0"/>
          <w:sz w:val="24"/>
          <w:szCs w:val="24"/>
        </w:rPr>
      </w:pPr>
      <w:hyperlink r:id="rId25" w:history="1">
        <w:r w:rsidRPr="00FE4D2C">
          <w:rPr>
            <w:rFonts w:ascii="Segoe UI" w:eastAsia="宋体" w:hAnsi="Segoe UI" w:cs="Segoe UI"/>
            <w:color w:val="0366D6"/>
            <w:kern w:val="0"/>
            <w:sz w:val="24"/>
            <w:szCs w:val="24"/>
            <w:u w:val="single"/>
          </w:rPr>
          <w:t>http://article.yeeyan.org/view/90729/174903/</w:t>
        </w:r>
      </w:hyperlink>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t>Http</w:t>
      </w:r>
      <w:r w:rsidRPr="00FE4D2C">
        <w:rPr>
          <w:rFonts w:ascii="Segoe UI" w:eastAsia="宋体" w:hAnsi="Segoe UI" w:cs="Segoe UI"/>
          <w:b/>
          <w:bCs/>
          <w:color w:val="24292E"/>
          <w:kern w:val="0"/>
          <w:sz w:val="36"/>
          <w:szCs w:val="36"/>
        </w:rPr>
        <w:t>和</w:t>
      </w:r>
      <w:r w:rsidRPr="00FE4D2C">
        <w:rPr>
          <w:rFonts w:ascii="Segoe UI" w:eastAsia="宋体" w:hAnsi="Segoe UI" w:cs="Segoe UI"/>
          <w:b/>
          <w:bCs/>
          <w:color w:val="24292E"/>
          <w:kern w:val="0"/>
          <w:sz w:val="36"/>
          <w:szCs w:val="36"/>
        </w:rPr>
        <w:t>https</w:t>
      </w:r>
      <w:r w:rsidRPr="00FE4D2C">
        <w:rPr>
          <w:rFonts w:ascii="Segoe UI" w:eastAsia="宋体" w:hAnsi="Segoe UI" w:cs="Segoe UI"/>
          <w:b/>
          <w:bCs/>
          <w:color w:val="24292E"/>
          <w:kern w:val="0"/>
          <w:sz w:val="36"/>
          <w:szCs w:val="36"/>
        </w:rPr>
        <w:t>的区别</w:t>
      </w:r>
    </w:p>
    <w:p w:rsidR="00FE4D2C" w:rsidRPr="00FE4D2C" w:rsidRDefault="00FE4D2C" w:rsidP="00FE4D2C">
      <w:pPr>
        <w:widowControl/>
        <w:numPr>
          <w:ilvl w:val="0"/>
          <w:numId w:val="5"/>
        </w:numPr>
        <w:spacing w:before="100" w:beforeAutospacing="1"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http</w:t>
      </w:r>
      <w:r w:rsidRPr="00FE4D2C">
        <w:rPr>
          <w:rFonts w:ascii="Segoe UI" w:eastAsia="宋体" w:hAnsi="Segoe UI" w:cs="Segoe UI"/>
          <w:color w:val="24292E"/>
          <w:kern w:val="0"/>
          <w:sz w:val="24"/>
          <w:szCs w:val="24"/>
        </w:rPr>
        <w:t>是</w:t>
      </w:r>
      <w:r w:rsidRPr="00FE4D2C">
        <w:rPr>
          <w:rFonts w:ascii="Segoe UI" w:eastAsia="宋体" w:hAnsi="Segoe UI" w:cs="Segoe UI"/>
          <w:color w:val="24292E"/>
          <w:kern w:val="0"/>
          <w:sz w:val="24"/>
          <w:szCs w:val="24"/>
        </w:rPr>
        <w:t>HTTP</w:t>
      </w:r>
      <w:r w:rsidRPr="00FE4D2C">
        <w:rPr>
          <w:rFonts w:ascii="Segoe UI" w:eastAsia="宋体" w:hAnsi="Segoe UI" w:cs="Segoe UI"/>
          <w:color w:val="24292E"/>
          <w:kern w:val="0"/>
          <w:sz w:val="24"/>
          <w:szCs w:val="24"/>
        </w:rPr>
        <w:t>协议运行在</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之上。所有传输的内容都是明文，客户端和服务器端都无法验证对方的身份</w:t>
      </w:r>
    </w:p>
    <w:p w:rsidR="00FE4D2C" w:rsidRPr="00FE4D2C" w:rsidRDefault="00FE4D2C" w:rsidP="00FE4D2C">
      <w:pPr>
        <w:widowControl/>
        <w:numPr>
          <w:ilvl w:val="0"/>
          <w:numId w:val="5"/>
        </w:numPr>
        <w:spacing w:before="60"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https</w:t>
      </w:r>
      <w:r w:rsidRPr="00FE4D2C">
        <w:rPr>
          <w:rFonts w:ascii="Segoe UI" w:eastAsia="宋体" w:hAnsi="Segoe UI" w:cs="Segoe UI"/>
          <w:color w:val="24292E"/>
          <w:kern w:val="0"/>
          <w:sz w:val="24"/>
          <w:szCs w:val="24"/>
        </w:rPr>
        <w:t>是</w:t>
      </w:r>
      <w:r w:rsidRPr="00FE4D2C">
        <w:rPr>
          <w:rFonts w:ascii="Segoe UI" w:eastAsia="宋体" w:hAnsi="Segoe UI" w:cs="Segoe UI"/>
          <w:color w:val="24292E"/>
          <w:kern w:val="0"/>
          <w:sz w:val="24"/>
          <w:szCs w:val="24"/>
        </w:rPr>
        <w:t>HTTP</w:t>
      </w:r>
      <w:r w:rsidRPr="00FE4D2C">
        <w:rPr>
          <w:rFonts w:ascii="Segoe UI" w:eastAsia="宋体" w:hAnsi="Segoe UI" w:cs="Segoe UI"/>
          <w:color w:val="24292E"/>
          <w:kern w:val="0"/>
          <w:sz w:val="24"/>
          <w:szCs w:val="24"/>
        </w:rPr>
        <w:t>运行在</w:t>
      </w:r>
      <w:r w:rsidRPr="00FE4D2C">
        <w:rPr>
          <w:rFonts w:ascii="Segoe UI" w:eastAsia="宋体" w:hAnsi="Segoe UI" w:cs="Segoe UI"/>
          <w:color w:val="24292E"/>
          <w:kern w:val="0"/>
          <w:sz w:val="24"/>
          <w:szCs w:val="24"/>
        </w:rPr>
        <w:t>SSL/TLS</w:t>
      </w:r>
      <w:r w:rsidRPr="00FE4D2C">
        <w:rPr>
          <w:rFonts w:ascii="Segoe UI" w:eastAsia="宋体" w:hAnsi="Segoe UI" w:cs="Segoe UI"/>
          <w:color w:val="24292E"/>
          <w:kern w:val="0"/>
          <w:sz w:val="24"/>
          <w:szCs w:val="24"/>
        </w:rPr>
        <w:t>之上，</w:t>
      </w:r>
      <w:r w:rsidRPr="00FE4D2C">
        <w:rPr>
          <w:rFonts w:ascii="Segoe UI" w:eastAsia="宋体" w:hAnsi="Segoe UI" w:cs="Segoe UI"/>
          <w:color w:val="24292E"/>
          <w:kern w:val="0"/>
          <w:sz w:val="24"/>
          <w:szCs w:val="24"/>
        </w:rPr>
        <w:t>SSL/TLS</w:t>
      </w:r>
      <w:r w:rsidRPr="00FE4D2C">
        <w:rPr>
          <w:rFonts w:ascii="Segoe UI" w:eastAsia="宋体" w:hAnsi="Segoe UI" w:cs="Segoe UI"/>
          <w:color w:val="24292E"/>
          <w:kern w:val="0"/>
          <w:sz w:val="24"/>
          <w:szCs w:val="24"/>
        </w:rPr>
        <w:t>运行在</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之上。所有传输的内容都经过加密，加密采用对</w:t>
      </w:r>
    </w:p>
    <w:p w:rsidR="00FE4D2C" w:rsidRPr="00FE4D2C" w:rsidRDefault="00FE4D2C" w:rsidP="00FE4D2C">
      <w:pPr>
        <w:widowControl/>
        <w:numPr>
          <w:ilvl w:val="0"/>
          <w:numId w:val="5"/>
        </w:numPr>
        <w:spacing w:before="60"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lastRenderedPageBreak/>
        <w:t>加密，但对称加密的密钥用服务器方的证书进行了非对称加密。此外客户端可以验证服务器端的身份</w:t>
      </w:r>
    </w:p>
    <w:p w:rsidR="00FE4D2C" w:rsidRPr="00FE4D2C" w:rsidRDefault="00FE4D2C" w:rsidP="00FE4D2C">
      <w:pPr>
        <w:widowControl/>
        <w:numPr>
          <w:ilvl w:val="0"/>
          <w:numId w:val="5"/>
        </w:numPr>
        <w:spacing w:before="60"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如果配置了客户端验证，服务器方也可以验证客户端的身份。</w:t>
      </w:r>
    </w:p>
    <w:p w:rsidR="00FE4D2C" w:rsidRPr="00FE4D2C" w:rsidRDefault="00FE4D2C" w:rsidP="00FE4D2C">
      <w:pPr>
        <w:widowControl/>
        <w:numPr>
          <w:ilvl w:val="0"/>
          <w:numId w:val="5"/>
        </w:numPr>
        <w:spacing w:before="60"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https</w:t>
      </w:r>
      <w:r w:rsidRPr="00FE4D2C">
        <w:rPr>
          <w:rFonts w:ascii="Segoe UI" w:eastAsia="宋体" w:hAnsi="Segoe UI" w:cs="Segoe UI"/>
          <w:color w:val="24292E"/>
          <w:kern w:val="0"/>
          <w:sz w:val="24"/>
          <w:szCs w:val="24"/>
        </w:rPr>
        <w:t>协议需要到</w:t>
      </w:r>
      <w:r w:rsidRPr="00FE4D2C">
        <w:rPr>
          <w:rFonts w:ascii="Segoe UI" w:eastAsia="宋体" w:hAnsi="Segoe UI" w:cs="Segoe UI"/>
          <w:color w:val="24292E"/>
          <w:kern w:val="0"/>
          <w:sz w:val="24"/>
          <w:szCs w:val="24"/>
        </w:rPr>
        <w:t>ca</w:t>
      </w:r>
      <w:r w:rsidRPr="00FE4D2C">
        <w:rPr>
          <w:rFonts w:ascii="Segoe UI" w:eastAsia="宋体" w:hAnsi="Segoe UI" w:cs="Segoe UI"/>
          <w:color w:val="24292E"/>
          <w:kern w:val="0"/>
          <w:sz w:val="24"/>
          <w:szCs w:val="24"/>
        </w:rPr>
        <w:t>申请证书，一般免费证书很少，需要交费。</w:t>
      </w:r>
    </w:p>
    <w:p w:rsidR="00FE4D2C" w:rsidRPr="00FE4D2C" w:rsidRDefault="00FE4D2C" w:rsidP="00FE4D2C">
      <w:pPr>
        <w:widowControl/>
        <w:numPr>
          <w:ilvl w:val="0"/>
          <w:numId w:val="5"/>
        </w:numPr>
        <w:spacing w:before="60"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http</w:t>
      </w:r>
      <w:r w:rsidRPr="00FE4D2C">
        <w:rPr>
          <w:rFonts w:ascii="Segoe UI" w:eastAsia="宋体" w:hAnsi="Segoe UI" w:cs="Segoe UI"/>
          <w:color w:val="24292E"/>
          <w:kern w:val="0"/>
          <w:sz w:val="24"/>
          <w:szCs w:val="24"/>
        </w:rPr>
        <w:t>是超文本传输协议，信息是明文传输，</w:t>
      </w:r>
      <w:r w:rsidRPr="00FE4D2C">
        <w:rPr>
          <w:rFonts w:ascii="Segoe UI" w:eastAsia="宋体" w:hAnsi="Segoe UI" w:cs="Segoe UI"/>
          <w:color w:val="24292E"/>
          <w:kern w:val="0"/>
          <w:sz w:val="24"/>
          <w:szCs w:val="24"/>
        </w:rPr>
        <w:t xml:space="preserve">https </w:t>
      </w:r>
      <w:r w:rsidRPr="00FE4D2C">
        <w:rPr>
          <w:rFonts w:ascii="Segoe UI" w:eastAsia="宋体" w:hAnsi="Segoe UI" w:cs="Segoe UI"/>
          <w:color w:val="24292E"/>
          <w:kern w:val="0"/>
          <w:sz w:val="24"/>
          <w:szCs w:val="24"/>
        </w:rPr>
        <w:t>则是具有安全性的</w:t>
      </w:r>
      <w:r w:rsidRPr="00FE4D2C">
        <w:rPr>
          <w:rFonts w:ascii="Segoe UI" w:eastAsia="宋体" w:hAnsi="Segoe UI" w:cs="Segoe UI"/>
          <w:color w:val="24292E"/>
          <w:kern w:val="0"/>
          <w:sz w:val="24"/>
          <w:szCs w:val="24"/>
        </w:rPr>
        <w:t>ssl</w:t>
      </w:r>
      <w:r w:rsidRPr="00FE4D2C">
        <w:rPr>
          <w:rFonts w:ascii="Segoe UI" w:eastAsia="宋体" w:hAnsi="Segoe UI" w:cs="Segoe UI"/>
          <w:color w:val="24292E"/>
          <w:kern w:val="0"/>
          <w:sz w:val="24"/>
          <w:szCs w:val="24"/>
        </w:rPr>
        <w:t>加密传输协议</w:t>
      </w:r>
    </w:p>
    <w:p w:rsidR="00FE4D2C" w:rsidRPr="00FE4D2C" w:rsidRDefault="00FE4D2C" w:rsidP="00FE4D2C">
      <w:pPr>
        <w:widowControl/>
        <w:numPr>
          <w:ilvl w:val="0"/>
          <w:numId w:val="5"/>
        </w:numPr>
        <w:spacing w:before="60"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http</w:t>
      </w:r>
      <w:r w:rsidRPr="00FE4D2C">
        <w:rPr>
          <w:rFonts w:ascii="Segoe UI" w:eastAsia="宋体" w:hAnsi="Segoe UI" w:cs="Segoe UI"/>
          <w:color w:val="24292E"/>
          <w:kern w:val="0"/>
          <w:sz w:val="24"/>
          <w:szCs w:val="24"/>
        </w:rPr>
        <w:t>和</w:t>
      </w:r>
      <w:r w:rsidRPr="00FE4D2C">
        <w:rPr>
          <w:rFonts w:ascii="Segoe UI" w:eastAsia="宋体" w:hAnsi="Segoe UI" w:cs="Segoe UI"/>
          <w:color w:val="24292E"/>
          <w:kern w:val="0"/>
          <w:sz w:val="24"/>
          <w:szCs w:val="24"/>
        </w:rPr>
        <w:t>https</w:t>
      </w:r>
      <w:r w:rsidRPr="00FE4D2C">
        <w:rPr>
          <w:rFonts w:ascii="Segoe UI" w:eastAsia="宋体" w:hAnsi="Segoe UI" w:cs="Segoe UI"/>
          <w:color w:val="24292E"/>
          <w:kern w:val="0"/>
          <w:sz w:val="24"/>
          <w:szCs w:val="24"/>
        </w:rPr>
        <w:t>使用的是完全不同的连接方式用的端口也不一样</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前者是</w:t>
      </w:r>
      <w:r w:rsidRPr="00FE4D2C">
        <w:rPr>
          <w:rFonts w:ascii="Segoe UI" w:eastAsia="宋体" w:hAnsi="Segoe UI" w:cs="Segoe UI"/>
          <w:color w:val="24292E"/>
          <w:kern w:val="0"/>
          <w:sz w:val="24"/>
          <w:szCs w:val="24"/>
        </w:rPr>
        <w:t>80,</w:t>
      </w:r>
      <w:r w:rsidRPr="00FE4D2C">
        <w:rPr>
          <w:rFonts w:ascii="Segoe UI" w:eastAsia="宋体" w:hAnsi="Segoe UI" w:cs="Segoe UI"/>
          <w:color w:val="24292E"/>
          <w:kern w:val="0"/>
          <w:sz w:val="24"/>
          <w:szCs w:val="24"/>
        </w:rPr>
        <w:t>后者是</w:t>
      </w:r>
      <w:r w:rsidRPr="00FE4D2C">
        <w:rPr>
          <w:rFonts w:ascii="Segoe UI" w:eastAsia="宋体" w:hAnsi="Segoe UI" w:cs="Segoe UI"/>
          <w:color w:val="24292E"/>
          <w:kern w:val="0"/>
          <w:sz w:val="24"/>
          <w:szCs w:val="24"/>
        </w:rPr>
        <w:t>443</w:t>
      </w:r>
      <w:r w:rsidRPr="00FE4D2C">
        <w:rPr>
          <w:rFonts w:ascii="Segoe UI" w:eastAsia="宋体" w:hAnsi="Segoe UI" w:cs="Segoe UI"/>
          <w:color w:val="24292E"/>
          <w:kern w:val="0"/>
          <w:sz w:val="24"/>
          <w:szCs w:val="24"/>
        </w:rPr>
        <w:t>。</w:t>
      </w:r>
    </w:p>
    <w:p w:rsidR="00FE4D2C" w:rsidRPr="00FE4D2C" w:rsidRDefault="00FE4D2C" w:rsidP="00FE4D2C">
      <w:pPr>
        <w:widowControl/>
        <w:numPr>
          <w:ilvl w:val="0"/>
          <w:numId w:val="5"/>
        </w:numPr>
        <w:spacing w:before="60"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http</w:t>
      </w:r>
      <w:r w:rsidRPr="00FE4D2C">
        <w:rPr>
          <w:rFonts w:ascii="Segoe UI" w:eastAsia="宋体" w:hAnsi="Segoe UI" w:cs="Segoe UI"/>
          <w:color w:val="24292E"/>
          <w:kern w:val="0"/>
          <w:sz w:val="24"/>
          <w:szCs w:val="24"/>
        </w:rPr>
        <w:t>的连接很简单</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是无状态的</w:t>
      </w:r>
    </w:p>
    <w:p w:rsidR="00FE4D2C" w:rsidRPr="00FE4D2C" w:rsidRDefault="00FE4D2C" w:rsidP="00FE4D2C">
      <w:pPr>
        <w:widowControl/>
        <w:numPr>
          <w:ilvl w:val="0"/>
          <w:numId w:val="5"/>
        </w:numPr>
        <w:spacing w:before="60"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HTTPS</w:t>
      </w:r>
      <w:r w:rsidRPr="00FE4D2C">
        <w:rPr>
          <w:rFonts w:ascii="Segoe UI" w:eastAsia="宋体" w:hAnsi="Segoe UI" w:cs="Segoe UI"/>
          <w:color w:val="24292E"/>
          <w:kern w:val="0"/>
          <w:sz w:val="24"/>
          <w:szCs w:val="24"/>
        </w:rPr>
        <w:t>协议是由</w:t>
      </w:r>
      <w:r w:rsidRPr="00FE4D2C">
        <w:rPr>
          <w:rFonts w:ascii="Segoe UI" w:eastAsia="宋体" w:hAnsi="Segoe UI" w:cs="Segoe UI"/>
          <w:color w:val="24292E"/>
          <w:kern w:val="0"/>
          <w:sz w:val="24"/>
          <w:szCs w:val="24"/>
        </w:rPr>
        <w:t>SSL+HTTP</w:t>
      </w:r>
      <w:r w:rsidRPr="00FE4D2C">
        <w:rPr>
          <w:rFonts w:ascii="Segoe UI" w:eastAsia="宋体" w:hAnsi="Segoe UI" w:cs="Segoe UI"/>
          <w:color w:val="24292E"/>
          <w:kern w:val="0"/>
          <w:sz w:val="24"/>
          <w:szCs w:val="24"/>
        </w:rPr>
        <w:t>协议构建的可进行加密传输、身份认证的网络协议</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要比</w:t>
      </w:r>
      <w:r w:rsidRPr="00FE4D2C">
        <w:rPr>
          <w:rFonts w:ascii="Segoe UI" w:eastAsia="宋体" w:hAnsi="Segoe UI" w:cs="Segoe UI"/>
          <w:color w:val="24292E"/>
          <w:kern w:val="0"/>
          <w:sz w:val="24"/>
          <w:szCs w:val="24"/>
        </w:rPr>
        <w:t>http</w:t>
      </w:r>
      <w:r w:rsidRPr="00FE4D2C">
        <w:rPr>
          <w:rFonts w:ascii="Segoe UI" w:eastAsia="宋体" w:hAnsi="Segoe UI" w:cs="Segoe UI"/>
          <w:color w:val="24292E"/>
          <w:kern w:val="0"/>
          <w:sz w:val="24"/>
          <w:szCs w:val="24"/>
        </w:rPr>
        <w:t>协议安全</w:t>
      </w:r>
    </w:p>
    <w:p w:rsidR="00FE4D2C" w:rsidRPr="00FE4D2C" w:rsidRDefault="00FE4D2C" w:rsidP="00FE4D2C">
      <w:pPr>
        <w:widowControl/>
        <w:spacing w:after="240"/>
        <w:jc w:val="left"/>
        <w:rPr>
          <w:rFonts w:ascii="Segoe UI" w:eastAsia="宋体" w:hAnsi="Segoe UI" w:cs="Segoe UI"/>
          <w:color w:val="24292E"/>
          <w:kern w:val="0"/>
          <w:sz w:val="24"/>
          <w:szCs w:val="24"/>
        </w:rPr>
      </w:pPr>
      <w:hyperlink r:id="rId26" w:history="1">
        <w:r w:rsidRPr="00FE4D2C">
          <w:rPr>
            <w:rFonts w:ascii="Segoe UI" w:eastAsia="宋体" w:hAnsi="Segoe UI" w:cs="Segoe UI"/>
            <w:color w:val="0366D6"/>
            <w:kern w:val="0"/>
            <w:sz w:val="24"/>
            <w:szCs w:val="24"/>
            <w:u w:val="single"/>
          </w:rPr>
          <w:t>https://github.com/Wl201314/MartinBlog/tree/master/Blog/%E8%AE%A1%E7%AE%97%E6%9C%BA%E5%9F%BA%E7%A1%80</w:t>
        </w:r>
      </w:hyperlink>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t>DNS</w:t>
      </w:r>
      <w:r w:rsidRPr="00FE4D2C">
        <w:rPr>
          <w:rFonts w:ascii="Segoe UI" w:eastAsia="宋体" w:hAnsi="Segoe UI" w:cs="Segoe UI"/>
          <w:b/>
          <w:bCs/>
          <w:color w:val="24292E"/>
          <w:kern w:val="0"/>
          <w:sz w:val="36"/>
          <w:szCs w:val="36"/>
        </w:rPr>
        <w:t>域名系统，简单描述其工作原理。</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域名系统</w:t>
      </w:r>
      <w:r w:rsidRPr="00FE4D2C">
        <w:rPr>
          <w:rFonts w:ascii="Segoe UI" w:eastAsia="宋体" w:hAnsi="Segoe UI" w:cs="Segoe UI"/>
          <w:color w:val="24292E"/>
          <w:kern w:val="0"/>
          <w:sz w:val="24"/>
          <w:szCs w:val="24"/>
        </w:rPr>
        <w:t>DNS</w:t>
      </w:r>
      <w:r w:rsidRPr="00FE4D2C">
        <w:rPr>
          <w:rFonts w:ascii="Segoe UI" w:eastAsia="宋体" w:hAnsi="Segoe UI" w:cs="Segoe UI"/>
          <w:color w:val="24292E"/>
          <w:kern w:val="0"/>
          <w:sz w:val="24"/>
          <w:szCs w:val="24"/>
        </w:rPr>
        <w:t>是因特网使用的命名系统，用于把便于人们记忆的含有特定含义的主机名转换为便于机器处理的</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地址。</w:t>
      </w:r>
      <w:r w:rsidRPr="00FE4D2C">
        <w:rPr>
          <w:rFonts w:ascii="Segoe UI" w:eastAsia="宋体" w:hAnsi="Segoe UI" w:cs="Segoe UI"/>
          <w:color w:val="24292E"/>
          <w:kern w:val="0"/>
          <w:sz w:val="24"/>
          <w:szCs w:val="24"/>
        </w:rPr>
        <w:t>DNS</w:t>
      </w:r>
      <w:r w:rsidRPr="00FE4D2C">
        <w:rPr>
          <w:rFonts w:ascii="Segoe UI" w:eastAsia="宋体" w:hAnsi="Segoe UI" w:cs="Segoe UI"/>
          <w:color w:val="24292E"/>
          <w:kern w:val="0"/>
          <w:sz w:val="24"/>
          <w:szCs w:val="24"/>
        </w:rPr>
        <w:t>系统采用</w:t>
      </w:r>
      <w:r w:rsidRPr="00FE4D2C">
        <w:rPr>
          <w:rFonts w:ascii="Segoe UI" w:eastAsia="宋体" w:hAnsi="Segoe UI" w:cs="Segoe UI"/>
          <w:color w:val="24292E"/>
          <w:kern w:val="0"/>
          <w:sz w:val="24"/>
          <w:szCs w:val="24"/>
        </w:rPr>
        <w:t>C/S</w:t>
      </w:r>
      <w:r w:rsidRPr="00FE4D2C">
        <w:rPr>
          <w:rFonts w:ascii="Segoe UI" w:eastAsia="宋体" w:hAnsi="Segoe UI" w:cs="Segoe UI"/>
          <w:color w:val="24292E"/>
          <w:kern w:val="0"/>
          <w:sz w:val="24"/>
          <w:szCs w:val="24"/>
        </w:rPr>
        <w:t>模式，其协议运行在</w:t>
      </w:r>
      <w:r w:rsidRPr="00FE4D2C">
        <w:rPr>
          <w:rFonts w:ascii="Segoe UI" w:eastAsia="宋体" w:hAnsi="Segoe UI" w:cs="Segoe UI"/>
          <w:color w:val="24292E"/>
          <w:kern w:val="0"/>
          <w:sz w:val="24"/>
          <w:szCs w:val="24"/>
        </w:rPr>
        <w:t>UDP</w:t>
      </w:r>
      <w:r w:rsidRPr="00FE4D2C">
        <w:rPr>
          <w:rFonts w:ascii="Segoe UI" w:eastAsia="宋体" w:hAnsi="Segoe UI" w:cs="Segoe UI"/>
          <w:color w:val="24292E"/>
          <w:kern w:val="0"/>
          <w:sz w:val="24"/>
          <w:szCs w:val="24"/>
        </w:rPr>
        <w:t>上，使用</w:t>
      </w:r>
      <w:r w:rsidRPr="00FE4D2C">
        <w:rPr>
          <w:rFonts w:ascii="Segoe UI" w:eastAsia="宋体" w:hAnsi="Segoe UI" w:cs="Segoe UI"/>
          <w:color w:val="24292E"/>
          <w:kern w:val="0"/>
          <w:sz w:val="24"/>
          <w:szCs w:val="24"/>
        </w:rPr>
        <w:t>53</w:t>
      </w:r>
      <w:r w:rsidRPr="00FE4D2C">
        <w:rPr>
          <w:rFonts w:ascii="Segoe UI" w:eastAsia="宋体" w:hAnsi="Segoe UI" w:cs="Segoe UI"/>
          <w:color w:val="24292E"/>
          <w:kern w:val="0"/>
          <w:sz w:val="24"/>
          <w:szCs w:val="24"/>
        </w:rPr>
        <w:t>号端口。从概念上讲</w:t>
      </w:r>
      <w:r w:rsidRPr="00FE4D2C">
        <w:rPr>
          <w:rFonts w:ascii="Segoe UI" w:eastAsia="宋体" w:hAnsi="Segoe UI" w:cs="Segoe UI"/>
          <w:color w:val="24292E"/>
          <w:kern w:val="0"/>
          <w:sz w:val="24"/>
          <w:szCs w:val="24"/>
        </w:rPr>
        <w:t>DNS</w:t>
      </w:r>
      <w:r w:rsidRPr="00FE4D2C">
        <w:rPr>
          <w:rFonts w:ascii="Segoe UI" w:eastAsia="宋体" w:hAnsi="Segoe UI" w:cs="Segoe UI"/>
          <w:color w:val="24292E"/>
          <w:kern w:val="0"/>
          <w:sz w:val="24"/>
          <w:szCs w:val="24"/>
        </w:rPr>
        <w:t>可以分为</w:t>
      </w:r>
      <w:r w:rsidRPr="00FE4D2C">
        <w:rPr>
          <w:rFonts w:ascii="Segoe UI" w:eastAsia="宋体" w:hAnsi="Segoe UI" w:cs="Segoe UI"/>
          <w:color w:val="24292E"/>
          <w:kern w:val="0"/>
          <w:sz w:val="24"/>
          <w:szCs w:val="24"/>
        </w:rPr>
        <w:t>3</w:t>
      </w:r>
      <w:r w:rsidRPr="00FE4D2C">
        <w:rPr>
          <w:rFonts w:ascii="Segoe UI" w:eastAsia="宋体" w:hAnsi="Segoe UI" w:cs="Segoe UI"/>
          <w:color w:val="24292E"/>
          <w:kern w:val="0"/>
          <w:sz w:val="24"/>
          <w:szCs w:val="24"/>
        </w:rPr>
        <w:t>个部分：层次域名空间，域名服务器和解析器。</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域名解析是把域名映射成</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地址或者把</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地址映射成域名的过程。域名解析有两种方式：递归查询和迭代查询。</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递归查询：如果本地主机询问的本地域名服务器不知道被查询的域名</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地址，那么</w:t>
      </w:r>
      <w:r w:rsidRPr="00FE4D2C">
        <w:rPr>
          <w:rFonts w:ascii="Segoe UI" w:eastAsia="宋体" w:hAnsi="Segoe UI" w:cs="Segoe UI"/>
          <w:b/>
          <w:bCs/>
          <w:color w:val="24292E"/>
          <w:kern w:val="0"/>
          <w:sz w:val="24"/>
          <w:szCs w:val="24"/>
        </w:rPr>
        <w:t>本地域名服务器</w:t>
      </w:r>
      <w:r w:rsidRPr="00FE4D2C">
        <w:rPr>
          <w:rFonts w:ascii="Segoe UI" w:eastAsia="宋体" w:hAnsi="Segoe UI" w:cs="Segoe UI"/>
          <w:color w:val="24292E"/>
          <w:kern w:val="0"/>
          <w:sz w:val="24"/>
          <w:szCs w:val="24"/>
        </w:rPr>
        <w:t>就以</w:t>
      </w:r>
      <w:r w:rsidRPr="00FE4D2C">
        <w:rPr>
          <w:rFonts w:ascii="Segoe UI" w:eastAsia="宋体" w:hAnsi="Segoe UI" w:cs="Segoe UI"/>
          <w:color w:val="24292E"/>
          <w:kern w:val="0"/>
          <w:sz w:val="24"/>
          <w:szCs w:val="24"/>
        </w:rPr>
        <w:t>DNS</w:t>
      </w:r>
      <w:r w:rsidRPr="00FE4D2C">
        <w:rPr>
          <w:rFonts w:ascii="Segoe UI" w:eastAsia="宋体" w:hAnsi="Segoe UI" w:cs="Segoe UI"/>
          <w:color w:val="24292E"/>
          <w:kern w:val="0"/>
          <w:sz w:val="24"/>
          <w:szCs w:val="24"/>
        </w:rPr>
        <w:t>客户的身份，向</w:t>
      </w:r>
      <w:r w:rsidRPr="00FE4D2C">
        <w:rPr>
          <w:rFonts w:ascii="Segoe UI" w:eastAsia="宋体" w:hAnsi="Segoe UI" w:cs="Segoe UI"/>
          <w:b/>
          <w:bCs/>
          <w:color w:val="24292E"/>
          <w:kern w:val="0"/>
          <w:sz w:val="24"/>
          <w:szCs w:val="24"/>
        </w:rPr>
        <w:t>根域名服务器</w:t>
      </w:r>
      <w:r w:rsidRPr="00FE4D2C">
        <w:rPr>
          <w:rFonts w:ascii="Segoe UI" w:eastAsia="宋体" w:hAnsi="Segoe UI" w:cs="Segoe UI"/>
          <w:color w:val="24292E"/>
          <w:kern w:val="0"/>
          <w:sz w:val="24"/>
          <w:szCs w:val="24"/>
        </w:rPr>
        <w:t>继续发出查询请求报文，而不是自己进行下一步非查询。根域名服务器会继续向</w:t>
      </w:r>
      <w:r w:rsidRPr="00FE4D2C">
        <w:rPr>
          <w:rFonts w:ascii="Segoe UI" w:eastAsia="宋体" w:hAnsi="Segoe UI" w:cs="Segoe UI"/>
          <w:b/>
          <w:bCs/>
          <w:color w:val="24292E"/>
          <w:kern w:val="0"/>
          <w:sz w:val="24"/>
          <w:szCs w:val="24"/>
        </w:rPr>
        <w:t>顶级域名服务器</w:t>
      </w:r>
      <w:r w:rsidRPr="00FE4D2C">
        <w:rPr>
          <w:rFonts w:ascii="Segoe UI" w:eastAsia="宋体" w:hAnsi="Segoe UI" w:cs="Segoe UI"/>
          <w:color w:val="24292E"/>
          <w:kern w:val="0"/>
          <w:sz w:val="24"/>
          <w:szCs w:val="24"/>
        </w:rPr>
        <w:t>查询请求，如果存在则直接返回给根服</w:t>
      </w:r>
      <w:r w:rsidRPr="00FE4D2C">
        <w:rPr>
          <w:rFonts w:ascii="Segoe UI" w:eastAsia="宋体" w:hAnsi="Segoe UI" w:cs="Segoe UI"/>
          <w:color w:val="24292E"/>
          <w:kern w:val="0"/>
          <w:sz w:val="24"/>
          <w:szCs w:val="24"/>
        </w:rPr>
        <w:lastRenderedPageBreak/>
        <w:t>务器，否则顶级域名服务器向对应的</w:t>
      </w:r>
      <w:r w:rsidRPr="00FE4D2C">
        <w:rPr>
          <w:rFonts w:ascii="Segoe UI" w:eastAsia="宋体" w:hAnsi="Segoe UI" w:cs="Segoe UI"/>
          <w:b/>
          <w:bCs/>
          <w:color w:val="24292E"/>
          <w:kern w:val="0"/>
          <w:sz w:val="24"/>
          <w:szCs w:val="24"/>
        </w:rPr>
        <w:t>权限域名服务器</w:t>
      </w:r>
      <w:r w:rsidRPr="00FE4D2C">
        <w:rPr>
          <w:rFonts w:ascii="Segoe UI" w:eastAsia="宋体" w:hAnsi="Segoe UI" w:cs="Segoe UI"/>
          <w:color w:val="24292E"/>
          <w:kern w:val="0"/>
          <w:sz w:val="24"/>
          <w:szCs w:val="24"/>
        </w:rPr>
        <w:t>查询。是一种递归的查询方式。</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迭代查询：本地域名服务器负责转发和调用功能。如果本地主机询问的本地域名服务器不知道被查询的域名</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地址，那么本地域名服务器就以</w:t>
      </w:r>
      <w:r w:rsidRPr="00FE4D2C">
        <w:rPr>
          <w:rFonts w:ascii="Segoe UI" w:eastAsia="宋体" w:hAnsi="Segoe UI" w:cs="Segoe UI"/>
          <w:color w:val="24292E"/>
          <w:kern w:val="0"/>
          <w:sz w:val="24"/>
          <w:szCs w:val="24"/>
        </w:rPr>
        <w:t>DNS</w:t>
      </w:r>
      <w:r w:rsidRPr="00FE4D2C">
        <w:rPr>
          <w:rFonts w:ascii="Segoe UI" w:eastAsia="宋体" w:hAnsi="Segoe UI" w:cs="Segoe UI"/>
          <w:color w:val="24292E"/>
          <w:kern w:val="0"/>
          <w:sz w:val="24"/>
          <w:szCs w:val="24"/>
        </w:rPr>
        <w:t>客户的身份，向根域名服务器继续发出查询请求报文。跟服务器收到请求报文时，要么给出所有查询的</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地址，要么告诉本地域名服务器下一步需要查询的顶级域名服务器。然后本地服务器向这个顶级域名服务器进行后续的查询。同样的顶级域名服务器收到查询报文后，要么给出所要查询的</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地址，要么告诉本地域名服务器下一步应该查找那个权限域名服务器。</w:t>
      </w:r>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t>面向连接和非面向连接的服务的特点是什么？</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面向连接的服务：通信双方进行通信之前，必须先建立连接，在通信过程中，整个连接情况一直都是被实时地监控和管理。当通信结束后，则应释放这个连接。</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无连接服务：两个实体之间的通信不需要先建立好连接，需要通信的时候，直接将信息发送到</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网络</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中，让该信息的传递在网上尽力而为地往目的地传送。</w:t>
      </w:r>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t>端口及对应的服务？</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FTP 21 SSH 22 telnet 23 SMTP 25 Domain(</w:t>
      </w:r>
      <w:r w:rsidRPr="00FE4D2C">
        <w:rPr>
          <w:rFonts w:ascii="Segoe UI" w:eastAsia="宋体" w:hAnsi="Segoe UI" w:cs="Segoe UI"/>
          <w:color w:val="24292E"/>
          <w:kern w:val="0"/>
          <w:sz w:val="24"/>
          <w:szCs w:val="24"/>
        </w:rPr>
        <w:t>域名服务器</w:t>
      </w:r>
      <w:r w:rsidRPr="00FE4D2C">
        <w:rPr>
          <w:rFonts w:ascii="Segoe UI" w:eastAsia="宋体" w:hAnsi="Segoe UI" w:cs="Segoe UI"/>
          <w:color w:val="24292E"/>
          <w:kern w:val="0"/>
          <w:sz w:val="24"/>
          <w:szCs w:val="24"/>
        </w:rPr>
        <w:t>) 53 HTTP 80 POP3 110 NTP</w:t>
      </w:r>
      <w:r w:rsidRPr="00FE4D2C">
        <w:rPr>
          <w:rFonts w:ascii="Segoe UI" w:eastAsia="宋体" w:hAnsi="Segoe UI" w:cs="Segoe UI"/>
          <w:color w:val="24292E"/>
          <w:kern w:val="0"/>
          <w:sz w:val="24"/>
          <w:szCs w:val="24"/>
        </w:rPr>
        <w:t>（网络时间协议）</w:t>
      </w:r>
      <w:r w:rsidRPr="00FE4D2C">
        <w:rPr>
          <w:rFonts w:ascii="Segoe UI" w:eastAsia="宋体" w:hAnsi="Segoe UI" w:cs="Segoe UI"/>
          <w:color w:val="24292E"/>
          <w:kern w:val="0"/>
          <w:sz w:val="24"/>
          <w:szCs w:val="24"/>
        </w:rPr>
        <w:t>123 MySQL</w:t>
      </w:r>
      <w:r w:rsidRPr="00FE4D2C">
        <w:rPr>
          <w:rFonts w:ascii="Segoe UI" w:eastAsia="宋体" w:hAnsi="Segoe UI" w:cs="Segoe UI"/>
          <w:color w:val="24292E"/>
          <w:kern w:val="0"/>
          <w:sz w:val="24"/>
          <w:szCs w:val="24"/>
        </w:rPr>
        <w:t>数据库服务</w:t>
      </w:r>
      <w:r w:rsidRPr="00FE4D2C">
        <w:rPr>
          <w:rFonts w:ascii="Segoe UI" w:eastAsia="宋体" w:hAnsi="Segoe UI" w:cs="Segoe UI"/>
          <w:color w:val="24292E"/>
          <w:kern w:val="0"/>
          <w:sz w:val="24"/>
          <w:szCs w:val="24"/>
        </w:rPr>
        <w:t>3306 https 443 SNMP(161) TFTP(69) Shell</w:t>
      </w:r>
      <w:r w:rsidRPr="00FE4D2C">
        <w:rPr>
          <w:rFonts w:ascii="Segoe UI" w:eastAsia="宋体" w:hAnsi="Segoe UI" w:cs="Segoe UI"/>
          <w:color w:val="24292E"/>
          <w:kern w:val="0"/>
          <w:sz w:val="24"/>
          <w:szCs w:val="24"/>
        </w:rPr>
        <w:t>或</w:t>
      </w:r>
      <w:r w:rsidRPr="00FE4D2C">
        <w:rPr>
          <w:rFonts w:ascii="Segoe UI" w:eastAsia="宋体" w:hAnsi="Segoe UI" w:cs="Segoe UI"/>
          <w:color w:val="24292E"/>
          <w:kern w:val="0"/>
          <w:sz w:val="24"/>
          <w:szCs w:val="24"/>
        </w:rPr>
        <w:t xml:space="preserve"> cmd 514 POP-2 109 SQL Server 1433</w:t>
      </w:r>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t>各种协议</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b/>
          <w:bCs/>
          <w:color w:val="24292E"/>
          <w:kern w:val="0"/>
          <w:sz w:val="24"/>
          <w:szCs w:val="24"/>
        </w:rPr>
        <w:t>ICMP</w:t>
      </w:r>
      <w:r w:rsidRPr="00FE4D2C">
        <w:rPr>
          <w:rFonts w:ascii="Segoe UI" w:eastAsia="宋体" w:hAnsi="Segoe UI" w:cs="Segoe UI"/>
          <w:b/>
          <w:bCs/>
          <w:color w:val="24292E"/>
          <w:kern w:val="0"/>
          <w:sz w:val="24"/>
          <w:szCs w:val="24"/>
        </w:rPr>
        <w:t>协议</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因特网控制报文协议。它是</w:t>
      </w:r>
      <w:r w:rsidRPr="00FE4D2C">
        <w:rPr>
          <w:rFonts w:ascii="Segoe UI" w:eastAsia="宋体" w:hAnsi="Segoe UI" w:cs="Segoe UI"/>
          <w:color w:val="24292E"/>
          <w:kern w:val="0"/>
          <w:sz w:val="24"/>
          <w:szCs w:val="24"/>
        </w:rPr>
        <w:t>TCP/IP</w:t>
      </w:r>
      <w:r w:rsidRPr="00FE4D2C">
        <w:rPr>
          <w:rFonts w:ascii="Segoe UI" w:eastAsia="宋体" w:hAnsi="Segoe UI" w:cs="Segoe UI"/>
          <w:color w:val="24292E"/>
          <w:kern w:val="0"/>
          <w:sz w:val="24"/>
          <w:szCs w:val="24"/>
        </w:rPr>
        <w:t>协议族的一个子协议，用于在</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主机、路由器之间传递控制消息。</w:t>
      </w:r>
      <w:r w:rsidRPr="00FE4D2C">
        <w:rPr>
          <w:rFonts w:ascii="Segoe UI" w:eastAsia="宋体" w:hAnsi="Segoe UI" w:cs="Segoe UI"/>
          <w:color w:val="24292E"/>
          <w:kern w:val="0"/>
          <w:sz w:val="24"/>
          <w:szCs w:val="24"/>
        </w:rPr>
        <w:t> </w:t>
      </w:r>
      <w:r w:rsidRPr="00FE4D2C">
        <w:rPr>
          <w:rFonts w:ascii="Segoe UI" w:eastAsia="宋体" w:hAnsi="Segoe UI" w:cs="Segoe UI"/>
          <w:b/>
          <w:bCs/>
          <w:color w:val="24292E"/>
          <w:kern w:val="0"/>
          <w:sz w:val="24"/>
          <w:szCs w:val="24"/>
        </w:rPr>
        <w:t>TFTP</w:t>
      </w:r>
      <w:r w:rsidRPr="00FE4D2C">
        <w:rPr>
          <w:rFonts w:ascii="Segoe UI" w:eastAsia="宋体" w:hAnsi="Segoe UI" w:cs="Segoe UI"/>
          <w:b/>
          <w:bCs/>
          <w:color w:val="24292E"/>
          <w:kern w:val="0"/>
          <w:sz w:val="24"/>
          <w:szCs w:val="24"/>
        </w:rPr>
        <w:t>协议</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是</w:t>
      </w:r>
      <w:r w:rsidRPr="00FE4D2C">
        <w:rPr>
          <w:rFonts w:ascii="Segoe UI" w:eastAsia="宋体" w:hAnsi="Segoe UI" w:cs="Segoe UI"/>
          <w:color w:val="24292E"/>
          <w:kern w:val="0"/>
          <w:sz w:val="24"/>
          <w:szCs w:val="24"/>
        </w:rPr>
        <w:t>TCP/IP</w:t>
      </w:r>
      <w:r w:rsidRPr="00FE4D2C">
        <w:rPr>
          <w:rFonts w:ascii="Segoe UI" w:eastAsia="宋体" w:hAnsi="Segoe UI" w:cs="Segoe UI"/>
          <w:color w:val="24292E"/>
          <w:kern w:val="0"/>
          <w:sz w:val="24"/>
          <w:szCs w:val="24"/>
        </w:rPr>
        <w:t>协议族中的一个用来在客户机与服务器之间进行简单文件传输的协议，提供不复杂、开销不大的文件传输服务。</w:t>
      </w:r>
      <w:r w:rsidRPr="00FE4D2C">
        <w:rPr>
          <w:rFonts w:ascii="Segoe UI" w:eastAsia="宋体" w:hAnsi="Segoe UI" w:cs="Segoe UI"/>
          <w:b/>
          <w:bCs/>
          <w:color w:val="24292E"/>
          <w:kern w:val="0"/>
          <w:sz w:val="24"/>
          <w:szCs w:val="24"/>
        </w:rPr>
        <w:t>HTTP</w:t>
      </w:r>
      <w:r w:rsidRPr="00FE4D2C">
        <w:rPr>
          <w:rFonts w:ascii="Segoe UI" w:eastAsia="宋体" w:hAnsi="Segoe UI" w:cs="Segoe UI"/>
          <w:b/>
          <w:bCs/>
          <w:color w:val="24292E"/>
          <w:kern w:val="0"/>
          <w:sz w:val="24"/>
          <w:szCs w:val="24"/>
        </w:rPr>
        <w:t>协议</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超文本传输协议，是一个属于应用层的面向</w:t>
      </w:r>
      <w:r w:rsidRPr="00FE4D2C">
        <w:rPr>
          <w:rFonts w:ascii="Segoe UI" w:eastAsia="宋体" w:hAnsi="Segoe UI" w:cs="Segoe UI"/>
          <w:color w:val="24292E"/>
          <w:kern w:val="0"/>
          <w:sz w:val="24"/>
          <w:szCs w:val="24"/>
        </w:rPr>
        <w:lastRenderedPageBreak/>
        <w:t>对象的协议，由于其简捷、快速的方式，适用于分布式超媒体信息系统。</w:t>
      </w:r>
      <w:r w:rsidRPr="00FE4D2C">
        <w:rPr>
          <w:rFonts w:ascii="Segoe UI" w:eastAsia="宋体" w:hAnsi="Segoe UI" w:cs="Segoe UI"/>
          <w:color w:val="24292E"/>
          <w:kern w:val="0"/>
          <w:sz w:val="24"/>
          <w:szCs w:val="24"/>
        </w:rPr>
        <w:t> </w:t>
      </w:r>
      <w:r w:rsidRPr="00FE4D2C">
        <w:rPr>
          <w:rFonts w:ascii="Segoe UI" w:eastAsia="宋体" w:hAnsi="Segoe UI" w:cs="Segoe UI"/>
          <w:b/>
          <w:bCs/>
          <w:color w:val="24292E"/>
          <w:kern w:val="0"/>
          <w:sz w:val="24"/>
          <w:szCs w:val="24"/>
        </w:rPr>
        <w:t>DHCP</w:t>
      </w:r>
      <w:r w:rsidRPr="00FE4D2C">
        <w:rPr>
          <w:rFonts w:ascii="Segoe UI" w:eastAsia="宋体" w:hAnsi="Segoe UI" w:cs="Segoe UI"/>
          <w:b/>
          <w:bCs/>
          <w:color w:val="24292E"/>
          <w:kern w:val="0"/>
          <w:sz w:val="24"/>
          <w:szCs w:val="24"/>
        </w:rPr>
        <w:t>协议</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动态主机配置协议，是一种让系统得以连接到网络上，并获取所需要的配置参数手段。</w:t>
      </w:r>
      <w:r w:rsidRPr="00FE4D2C">
        <w:rPr>
          <w:rFonts w:ascii="Segoe UI" w:eastAsia="宋体" w:hAnsi="Segoe UI" w:cs="Segoe UI"/>
          <w:color w:val="24292E"/>
          <w:kern w:val="0"/>
          <w:sz w:val="24"/>
          <w:szCs w:val="24"/>
        </w:rPr>
        <w:t> </w:t>
      </w:r>
      <w:r w:rsidRPr="00FE4D2C">
        <w:rPr>
          <w:rFonts w:ascii="Segoe UI" w:eastAsia="宋体" w:hAnsi="Segoe UI" w:cs="Segoe UI"/>
          <w:b/>
          <w:bCs/>
          <w:color w:val="24292E"/>
          <w:kern w:val="0"/>
          <w:sz w:val="24"/>
          <w:szCs w:val="24"/>
        </w:rPr>
        <w:t>NAT</w:t>
      </w:r>
      <w:r w:rsidRPr="00FE4D2C">
        <w:rPr>
          <w:rFonts w:ascii="Segoe UI" w:eastAsia="宋体" w:hAnsi="Segoe UI" w:cs="Segoe UI"/>
          <w:b/>
          <w:bCs/>
          <w:color w:val="24292E"/>
          <w:kern w:val="0"/>
          <w:sz w:val="24"/>
          <w:szCs w:val="24"/>
        </w:rPr>
        <w:t>协议</w:t>
      </w:r>
      <w:r w:rsidRPr="00FE4D2C">
        <w:rPr>
          <w:rFonts w:ascii="Segoe UI" w:eastAsia="宋体" w:hAnsi="Segoe UI" w:cs="Segoe UI"/>
          <w:color w:val="24292E"/>
          <w:kern w:val="0"/>
          <w:sz w:val="24"/>
          <w:szCs w:val="24"/>
        </w:rPr>
        <w:t>：网络地址转换属接入广域网</w:t>
      </w:r>
      <w:r w:rsidRPr="00FE4D2C">
        <w:rPr>
          <w:rFonts w:ascii="Segoe UI" w:eastAsia="宋体" w:hAnsi="Segoe UI" w:cs="Segoe UI"/>
          <w:color w:val="24292E"/>
          <w:kern w:val="0"/>
          <w:sz w:val="24"/>
          <w:szCs w:val="24"/>
        </w:rPr>
        <w:t>(WAN)</w:t>
      </w:r>
      <w:r w:rsidRPr="00FE4D2C">
        <w:rPr>
          <w:rFonts w:ascii="Segoe UI" w:eastAsia="宋体" w:hAnsi="Segoe UI" w:cs="Segoe UI"/>
          <w:color w:val="24292E"/>
          <w:kern w:val="0"/>
          <w:sz w:val="24"/>
          <w:szCs w:val="24"/>
        </w:rPr>
        <w:t>技术，是一种将私有（保留）地址转化为合法</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地址的转换技术，</w:t>
      </w:r>
      <w:r w:rsidRPr="00FE4D2C">
        <w:rPr>
          <w:rFonts w:ascii="Segoe UI" w:eastAsia="宋体" w:hAnsi="Segoe UI" w:cs="Segoe UI"/>
          <w:color w:val="24292E"/>
          <w:kern w:val="0"/>
          <w:sz w:val="24"/>
          <w:szCs w:val="24"/>
        </w:rPr>
        <w:t> </w:t>
      </w:r>
      <w:r w:rsidRPr="00FE4D2C">
        <w:rPr>
          <w:rFonts w:ascii="Segoe UI" w:eastAsia="宋体" w:hAnsi="Segoe UI" w:cs="Segoe UI"/>
          <w:b/>
          <w:bCs/>
          <w:color w:val="24292E"/>
          <w:kern w:val="0"/>
          <w:sz w:val="24"/>
          <w:szCs w:val="24"/>
        </w:rPr>
        <w:t>DHCP</w:t>
      </w:r>
      <w:r w:rsidRPr="00FE4D2C">
        <w:rPr>
          <w:rFonts w:ascii="Segoe UI" w:eastAsia="宋体" w:hAnsi="Segoe UI" w:cs="Segoe UI"/>
          <w:b/>
          <w:bCs/>
          <w:color w:val="24292E"/>
          <w:kern w:val="0"/>
          <w:sz w:val="24"/>
          <w:szCs w:val="24"/>
        </w:rPr>
        <w:t>协议</w:t>
      </w:r>
      <w:r w:rsidRPr="00FE4D2C">
        <w:rPr>
          <w:rFonts w:ascii="Segoe UI" w:eastAsia="宋体" w:hAnsi="Segoe UI" w:cs="Segoe UI"/>
          <w:color w:val="24292E"/>
          <w:kern w:val="0"/>
          <w:sz w:val="24"/>
          <w:szCs w:val="24"/>
        </w:rPr>
        <w:t>：一个局域网的网络协议，使用</w:t>
      </w:r>
      <w:r w:rsidRPr="00FE4D2C">
        <w:rPr>
          <w:rFonts w:ascii="Segoe UI" w:eastAsia="宋体" w:hAnsi="Segoe UI" w:cs="Segoe UI"/>
          <w:color w:val="24292E"/>
          <w:kern w:val="0"/>
          <w:sz w:val="24"/>
          <w:szCs w:val="24"/>
        </w:rPr>
        <w:t>UDP</w:t>
      </w:r>
      <w:r w:rsidRPr="00FE4D2C">
        <w:rPr>
          <w:rFonts w:ascii="Segoe UI" w:eastAsia="宋体" w:hAnsi="Segoe UI" w:cs="Segoe UI"/>
          <w:color w:val="24292E"/>
          <w:kern w:val="0"/>
          <w:sz w:val="24"/>
          <w:szCs w:val="24"/>
        </w:rPr>
        <w:t>协议工作，用途：给内部网络或网络服务供应商自动分配</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地址，给用户或者内部网络管理员作为对所有计算机作中央管理的手段。</w:t>
      </w:r>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t>Ping</w:t>
      </w:r>
      <w:r w:rsidRPr="00FE4D2C">
        <w:rPr>
          <w:rFonts w:ascii="Segoe UI" w:eastAsia="宋体" w:hAnsi="Segoe UI" w:cs="Segoe UI"/>
          <w:b/>
          <w:bCs/>
          <w:color w:val="24292E"/>
          <w:kern w:val="0"/>
          <w:sz w:val="36"/>
          <w:szCs w:val="36"/>
        </w:rPr>
        <w:t>的整个过程</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同一个局域网中：</w:t>
      </w:r>
      <w:r w:rsidRPr="00FE4D2C">
        <w:rPr>
          <w:rFonts w:ascii="Segoe UI" w:eastAsia="宋体" w:hAnsi="Segoe UI" w:cs="Segoe UI"/>
          <w:color w:val="24292E"/>
          <w:kern w:val="0"/>
          <w:sz w:val="24"/>
          <w:szCs w:val="24"/>
        </w:rPr>
        <w:t xml:space="preserve"> 1</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Pc1</w:t>
      </w:r>
      <w:r w:rsidRPr="00FE4D2C">
        <w:rPr>
          <w:rFonts w:ascii="Segoe UI" w:eastAsia="宋体" w:hAnsi="Segoe UI" w:cs="Segoe UI"/>
          <w:color w:val="24292E"/>
          <w:kern w:val="0"/>
          <w:sz w:val="24"/>
          <w:szCs w:val="24"/>
        </w:rPr>
        <w:t>在应用层发起个目标</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位</w:t>
      </w:r>
      <w:r w:rsidRPr="00FE4D2C">
        <w:rPr>
          <w:rFonts w:ascii="Segoe UI" w:eastAsia="宋体" w:hAnsi="Segoe UI" w:cs="Segoe UI"/>
          <w:color w:val="24292E"/>
          <w:kern w:val="0"/>
          <w:sz w:val="24"/>
          <w:szCs w:val="24"/>
        </w:rPr>
        <w:t>IP2</w:t>
      </w:r>
      <w:r w:rsidRPr="00FE4D2C">
        <w:rPr>
          <w:rFonts w:ascii="Segoe UI" w:eastAsia="宋体" w:hAnsi="Segoe UI" w:cs="Segoe UI"/>
          <w:color w:val="24292E"/>
          <w:kern w:val="0"/>
          <w:sz w:val="24"/>
          <w:szCs w:val="24"/>
        </w:rPr>
        <w:t>的</w:t>
      </w:r>
      <w:r w:rsidRPr="00FE4D2C">
        <w:rPr>
          <w:rFonts w:ascii="Segoe UI" w:eastAsia="宋体" w:hAnsi="Segoe UI" w:cs="Segoe UI"/>
          <w:color w:val="24292E"/>
          <w:kern w:val="0"/>
          <w:sz w:val="24"/>
          <w:szCs w:val="24"/>
        </w:rPr>
        <w:t>Ping</w:t>
      </w:r>
      <w:r w:rsidRPr="00FE4D2C">
        <w:rPr>
          <w:rFonts w:ascii="Segoe UI" w:eastAsia="宋体" w:hAnsi="Segoe UI" w:cs="Segoe UI"/>
          <w:color w:val="24292E"/>
          <w:kern w:val="0"/>
          <w:sz w:val="24"/>
          <w:szCs w:val="24"/>
        </w:rPr>
        <w:t>请求。</w:t>
      </w:r>
      <w:r w:rsidRPr="00FE4D2C">
        <w:rPr>
          <w:rFonts w:ascii="Segoe UI" w:eastAsia="宋体" w:hAnsi="Segoe UI" w:cs="Segoe UI"/>
          <w:color w:val="24292E"/>
          <w:kern w:val="0"/>
          <w:sz w:val="24"/>
          <w:szCs w:val="24"/>
        </w:rPr>
        <w:t xml:space="preserve"> 2</w:t>
      </w:r>
      <w:r w:rsidRPr="00FE4D2C">
        <w:rPr>
          <w:rFonts w:ascii="Segoe UI" w:eastAsia="宋体" w:hAnsi="Segoe UI" w:cs="Segoe UI"/>
          <w:color w:val="24292E"/>
          <w:kern w:val="0"/>
          <w:sz w:val="24"/>
          <w:szCs w:val="24"/>
        </w:rPr>
        <w:t>、传输层接到上层请求的数据，将数据分段并加上</w:t>
      </w:r>
      <w:r w:rsidRPr="00FE4D2C">
        <w:rPr>
          <w:rFonts w:ascii="Segoe UI" w:eastAsia="宋体" w:hAnsi="Segoe UI" w:cs="Segoe UI"/>
          <w:color w:val="24292E"/>
          <w:kern w:val="0"/>
          <w:sz w:val="24"/>
          <w:szCs w:val="24"/>
        </w:rPr>
        <w:t>UDP</w:t>
      </w:r>
      <w:r w:rsidRPr="00FE4D2C">
        <w:rPr>
          <w:rFonts w:ascii="Segoe UI" w:eastAsia="宋体" w:hAnsi="Segoe UI" w:cs="Segoe UI"/>
          <w:color w:val="24292E"/>
          <w:kern w:val="0"/>
          <w:sz w:val="24"/>
          <w:szCs w:val="24"/>
        </w:rPr>
        <w:t>报头。下传到</w:t>
      </w:r>
      <w:r w:rsidRPr="00FE4D2C">
        <w:rPr>
          <w:rFonts w:ascii="Segoe UI" w:eastAsia="宋体" w:hAnsi="Segoe UI" w:cs="Segoe UI"/>
          <w:color w:val="24292E"/>
          <w:kern w:val="0"/>
          <w:sz w:val="24"/>
          <w:szCs w:val="24"/>
        </w:rPr>
        <w:t>Internet</w:t>
      </w:r>
      <w:r w:rsidRPr="00FE4D2C">
        <w:rPr>
          <w:rFonts w:ascii="Segoe UI" w:eastAsia="宋体" w:hAnsi="Segoe UI" w:cs="Segoe UI"/>
          <w:color w:val="24292E"/>
          <w:kern w:val="0"/>
          <w:sz w:val="24"/>
          <w:szCs w:val="24"/>
        </w:rPr>
        <w:t>层。</w:t>
      </w:r>
      <w:r w:rsidRPr="00FE4D2C">
        <w:rPr>
          <w:rFonts w:ascii="Segoe UI" w:eastAsia="宋体" w:hAnsi="Segoe UI" w:cs="Segoe UI"/>
          <w:color w:val="24292E"/>
          <w:kern w:val="0"/>
          <w:sz w:val="24"/>
          <w:szCs w:val="24"/>
        </w:rPr>
        <w:t xml:space="preserve"> 3</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网际层接收来处上层的数据后，根据</w:t>
      </w:r>
      <w:r w:rsidRPr="00FE4D2C">
        <w:rPr>
          <w:rFonts w:ascii="Segoe UI" w:eastAsia="宋体" w:hAnsi="Segoe UI" w:cs="Segoe UI"/>
          <w:color w:val="24292E"/>
          <w:kern w:val="0"/>
          <w:sz w:val="24"/>
          <w:szCs w:val="24"/>
        </w:rPr>
        <w:t>ICMP</w:t>
      </w:r>
      <w:r w:rsidRPr="00FE4D2C">
        <w:rPr>
          <w:rFonts w:ascii="Segoe UI" w:eastAsia="宋体" w:hAnsi="Segoe UI" w:cs="Segoe UI"/>
          <w:color w:val="24292E"/>
          <w:kern w:val="0"/>
          <w:sz w:val="24"/>
          <w:szCs w:val="24"/>
        </w:rPr>
        <w:t>协议进行封装，添加</w:t>
      </w:r>
      <w:r w:rsidRPr="00FE4D2C">
        <w:rPr>
          <w:rFonts w:ascii="Segoe UI" w:eastAsia="宋体" w:hAnsi="Segoe UI" w:cs="Segoe UI"/>
          <w:color w:val="24292E"/>
          <w:kern w:val="0"/>
          <w:sz w:val="24"/>
          <w:szCs w:val="24"/>
        </w:rPr>
        <w:t>PC1</w:t>
      </w:r>
      <w:r w:rsidRPr="00FE4D2C">
        <w:rPr>
          <w:rFonts w:ascii="Segoe UI" w:eastAsia="宋体" w:hAnsi="Segoe UI" w:cs="Segoe UI"/>
          <w:color w:val="24292E"/>
          <w:kern w:val="0"/>
          <w:sz w:val="24"/>
          <w:szCs w:val="24"/>
        </w:rPr>
        <w:t>的</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为源</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为和</w:t>
      </w:r>
      <w:r w:rsidRPr="00FE4D2C">
        <w:rPr>
          <w:rFonts w:ascii="Segoe UI" w:eastAsia="宋体" w:hAnsi="Segoe UI" w:cs="Segoe UI"/>
          <w:color w:val="24292E"/>
          <w:kern w:val="0"/>
          <w:sz w:val="24"/>
          <w:szCs w:val="24"/>
        </w:rPr>
        <w:t>PC2IP</w:t>
      </w:r>
      <w:r w:rsidRPr="00FE4D2C">
        <w:rPr>
          <w:rFonts w:ascii="Segoe UI" w:eastAsia="宋体" w:hAnsi="Segoe UI" w:cs="Segoe UI"/>
          <w:color w:val="24292E"/>
          <w:kern w:val="0"/>
          <w:sz w:val="24"/>
          <w:szCs w:val="24"/>
        </w:rPr>
        <w:t>为目标</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后封装成数据包。下传到网络接口层。</w:t>
      </w:r>
      <w:r w:rsidRPr="00FE4D2C">
        <w:rPr>
          <w:rFonts w:ascii="Segoe UI" w:eastAsia="宋体" w:hAnsi="Segoe UI" w:cs="Segoe UI"/>
          <w:color w:val="24292E"/>
          <w:kern w:val="0"/>
          <w:sz w:val="24"/>
          <w:szCs w:val="24"/>
        </w:rPr>
        <w:t xml:space="preserve"> 4</w:t>
      </w:r>
      <w:r w:rsidRPr="00FE4D2C">
        <w:rPr>
          <w:rFonts w:ascii="Segoe UI" w:eastAsia="宋体" w:hAnsi="Segoe UI" w:cs="Segoe UI"/>
          <w:color w:val="24292E"/>
          <w:kern w:val="0"/>
          <w:sz w:val="24"/>
          <w:szCs w:val="24"/>
        </w:rPr>
        <w:t>、网络接口层接收数据包后，进行封装，源</w:t>
      </w:r>
      <w:r w:rsidRPr="00FE4D2C">
        <w:rPr>
          <w:rFonts w:ascii="Segoe UI" w:eastAsia="宋体" w:hAnsi="Segoe UI" w:cs="Segoe UI"/>
          <w:color w:val="24292E"/>
          <w:kern w:val="0"/>
          <w:sz w:val="24"/>
          <w:szCs w:val="24"/>
        </w:rPr>
        <w:t>MAC</w:t>
      </w:r>
      <w:r w:rsidRPr="00FE4D2C">
        <w:rPr>
          <w:rFonts w:ascii="Segoe UI" w:eastAsia="宋体" w:hAnsi="Segoe UI" w:cs="Segoe UI"/>
          <w:color w:val="24292E"/>
          <w:kern w:val="0"/>
          <w:sz w:val="24"/>
          <w:szCs w:val="24"/>
        </w:rPr>
        <w:t>地址为</w:t>
      </w:r>
      <w:r w:rsidRPr="00FE4D2C">
        <w:rPr>
          <w:rFonts w:ascii="Segoe UI" w:eastAsia="宋体" w:hAnsi="Segoe UI" w:cs="Segoe UI"/>
          <w:color w:val="24292E"/>
          <w:kern w:val="0"/>
          <w:sz w:val="24"/>
          <w:szCs w:val="24"/>
        </w:rPr>
        <w:t>PC1</w:t>
      </w:r>
      <w:r w:rsidRPr="00FE4D2C">
        <w:rPr>
          <w:rFonts w:ascii="Segoe UI" w:eastAsia="宋体" w:hAnsi="Segoe UI" w:cs="Segoe UI"/>
          <w:color w:val="24292E"/>
          <w:kern w:val="0"/>
          <w:sz w:val="24"/>
          <w:szCs w:val="24"/>
        </w:rPr>
        <w:t>的</w:t>
      </w:r>
      <w:r w:rsidRPr="00FE4D2C">
        <w:rPr>
          <w:rFonts w:ascii="Segoe UI" w:eastAsia="宋体" w:hAnsi="Segoe UI" w:cs="Segoe UI"/>
          <w:color w:val="24292E"/>
          <w:kern w:val="0"/>
          <w:sz w:val="24"/>
          <w:szCs w:val="24"/>
        </w:rPr>
        <w:t>MAC</w:t>
      </w:r>
      <w:r w:rsidRPr="00FE4D2C">
        <w:rPr>
          <w:rFonts w:ascii="Segoe UI" w:eastAsia="宋体" w:hAnsi="Segoe UI" w:cs="Segoe UI"/>
          <w:color w:val="24292E"/>
          <w:kern w:val="0"/>
          <w:sz w:val="24"/>
          <w:szCs w:val="24"/>
        </w:rPr>
        <w:t>地址，目标</w:t>
      </w:r>
      <w:r w:rsidRPr="00FE4D2C">
        <w:rPr>
          <w:rFonts w:ascii="Segoe UI" w:eastAsia="宋体" w:hAnsi="Segoe UI" w:cs="Segoe UI"/>
          <w:color w:val="24292E"/>
          <w:kern w:val="0"/>
          <w:sz w:val="24"/>
          <w:szCs w:val="24"/>
        </w:rPr>
        <w:t>MAC</w:t>
      </w:r>
      <w:r w:rsidRPr="00FE4D2C">
        <w:rPr>
          <w:rFonts w:ascii="Segoe UI" w:eastAsia="宋体" w:hAnsi="Segoe UI" w:cs="Segoe UI"/>
          <w:color w:val="24292E"/>
          <w:kern w:val="0"/>
          <w:sz w:val="24"/>
          <w:szCs w:val="24"/>
        </w:rPr>
        <w:t>地址则查询自己的</w:t>
      </w:r>
      <w:r w:rsidRPr="00FE4D2C">
        <w:rPr>
          <w:rFonts w:ascii="Segoe UI" w:eastAsia="宋体" w:hAnsi="Segoe UI" w:cs="Segoe UI"/>
          <w:color w:val="24292E"/>
          <w:kern w:val="0"/>
          <w:sz w:val="24"/>
          <w:szCs w:val="24"/>
        </w:rPr>
        <w:t>ARP</w:t>
      </w:r>
      <w:r w:rsidRPr="00FE4D2C">
        <w:rPr>
          <w:rFonts w:ascii="Segoe UI" w:eastAsia="宋体" w:hAnsi="Segoe UI" w:cs="Segoe UI"/>
          <w:color w:val="24292E"/>
          <w:kern w:val="0"/>
          <w:sz w:val="24"/>
          <w:szCs w:val="24"/>
        </w:rPr>
        <w:t>缓存表获取。如果</w:t>
      </w:r>
      <w:r w:rsidRPr="00FE4D2C">
        <w:rPr>
          <w:rFonts w:ascii="Segoe UI" w:eastAsia="宋体" w:hAnsi="Segoe UI" w:cs="Segoe UI"/>
          <w:color w:val="24292E"/>
          <w:kern w:val="0"/>
          <w:sz w:val="24"/>
          <w:szCs w:val="24"/>
        </w:rPr>
        <w:t>PC1 arp</w:t>
      </w:r>
      <w:r w:rsidRPr="00FE4D2C">
        <w:rPr>
          <w:rFonts w:ascii="Segoe UI" w:eastAsia="宋体" w:hAnsi="Segoe UI" w:cs="Segoe UI"/>
          <w:color w:val="24292E"/>
          <w:kern w:val="0"/>
          <w:sz w:val="24"/>
          <w:szCs w:val="24"/>
        </w:rPr>
        <w:t>缓存表中没有目标</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对应的</w:t>
      </w:r>
      <w:r w:rsidRPr="00FE4D2C">
        <w:rPr>
          <w:rFonts w:ascii="Segoe UI" w:eastAsia="宋体" w:hAnsi="Segoe UI" w:cs="Segoe UI"/>
          <w:color w:val="24292E"/>
          <w:kern w:val="0"/>
          <w:sz w:val="24"/>
          <w:szCs w:val="24"/>
        </w:rPr>
        <w:t>MAC</w:t>
      </w:r>
      <w:r w:rsidRPr="00FE4D2C">
        <w:rPr>
          <w:rFonts w:ascii="Segoe UI" w:eastAsia="宋体" w:hAnsi="Segoe UI" w:cs="Segoe UI"/>
          <w:color w:val="24292E"/>
          <w:kern w:val="0"/>
          <w:sz w:val="24"/>
          <w:szCs w:val="24"/>
        </w:rPr>
        <w:t>地址，则</w:t>
      </w:r>
      <w:r w:rsidRPr="00FE4D2C">
        <w:rPr>
          <w:rFonts w:ascii="Segoe UI" w:eastAsia="宋体" w:hAnsi="Segoe UI" w:cs="Segoe UI"/>
          <w:color w:val="24292E"/>
          <w:kern w:val="0"/>
          <w:sz w:val="24"/>
          <w:szCs w:val="24"/>
        </w:rPr>
        <w:t>PC1</w:t>
      </w:r>
      <w:r w:rsidRPr="00FE4D2C">
        <w:rPr>
          <w:rFonts w:ascii="Segoe UI" w:eastAsia="宋体" w:hAnsi="Segoe UI" w:cs="Segoe UI"/>
          <w:color w:val="24292E"/>
          <w:kern w:val="0"/>
          <w:sz w:val="24"/>
          <w:szCs w:val="24"/>
        </w:rPr>
        <w:t>发出一个</w:t>
      </w:r>
      <w:r w:rsidRPr="00FE4D2C">
        <w:rPr>
          <w:rFonts w:ascii="Segoe UI" w:eastAsia="宋体" w:hAnsi="Segoe UI" w:cs="Segoe UI"/>
          <w:color w:val="24292E"/>
          <w:kern w:val="0"/>
          <w:sz w:val="24"/>
          <w:szCs w:val="24"/>
        </w:rPr>
        <w:t>ARP</w:t>
      </w:r>
      <w:r w:rsidRPr="00FE4D2C">
        <w:rPr>
          <w:rFonts w:ascii="Segoe UI" w:eastAsia="宋体" w:hAnsi="Segoe UI" w:cs="Segoe UI"/>
          <w:color w:val="24292E"/>
          <w:kern w:val="0"/>
          <w:sz w:val="24"/>
          <w:szCs w:val="24"/>
        </w:rPr>
        <w:t>广播报文。</w:t>
      </w:r>
      <w:r w:rsidRPr="00FE4D2C">
        <w:rPr>
          <w:rFonts w:ascii="Segoe UI" w:eastAsia="宋体" w:hAnsi="Segoe UI" w:cs="Segoe UI"/>
          <w:color w:val="24292E"/>
          <w:kern w:val="0"/>
          <w:sz w:val="24"/>
          <w:szCs w:val="24"/>
        </w:rPr>
        <w:t>ARP</w:t>
      </w:r>
      <w:r w:rsidRPr="00FE4D2C">
        <w:rPr>
          <w:rFonts w:ascii="Segoe UI" w:eastAsia="宋体" w:hAnsi="Segoe UI" w:cs="Segoe UI"/>
          <w:color w:val="24292E"/>
          <w:kern w:val="0"/>
          <w:sz w:val="24"/>
          <w:szCs w:val="24"/>
        </w:rPr>
        <w:t>报文中源</w:t>
      </w:r>
      <w:r w:rsidRPr="00FE4D2C">
        <w:rPr>
          <w:rFonts w:ascii="Segoe UI" w:eastAsia="宋体" w:hAnsi="Segoe UI" w:cs="Segoe UI"/>
          <w:color w:val="24292E"/>
          <w:kern w:val="0"/>
          <w:sz w:val="24"/>
          <w:szCs w:val="24"/>
        </w:rPr>
        <w:t>MAC</w:t>
      </w:r>
      <w:r w:rsidRPr="00FE4D2C">
        <w:rPr>
          <w:rFonts w:ascii="Segoe UI" w:eastAsia="宋体" w:hAnsi="Segoe UI" w:cs="Segoe UI"/>
          <w:color w:val="24292E"/>
          <w:kern w:val="0"/>
          <w:sz w:val="24"/>
          <w:szCs w:val="24"/>
        </w:rPr>
        <w:t>地址为</w:t>
      </w:r>
      <w:r w:rsidRPr="00FE4D2C">
        <w:rPr>
          <w:rFonts w:ascii="Segoe UI" w:eastAsia="宋体" w:hAnsi="Segoe UI" w:cs="Segoe UI"/>
          <w:color w:val="24292E"/>
          <w:kern w:val="0"/>
          <w:sz w:val="24"/>
          <w:szCs w:val="24"/>
        </w:rPr>
        <w:t>Pc1mac</w:t>
      </w:r>
      <w:r w:rsidRPr="00FE4D2C">
        <w:rPr>
          <w:rFonts w:ascii="Segoe UI" w:eastAsia="宋体" w:hAnsi="Segoe UI" w:cs="Segoe UI"/>
          <w:color w:val="24292E"/>
          <w:kern w:val="0"/>
          <w:sz w:val="24"/>
          <w:szCs w:val="24"/>
        </w:rPr>
        <w:t>地址，源</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地址为</w:t>
      </w:r>
      <w:r w:rsidRPr="00FE4D2C">
        <w:rPr>
          <w:rFonts w:ascii="Segoe UI" w:eastAsia="宋体" w:hAnsi="Segoe UI" w:cs="Segoe UI"/>
          <w:color w:val="24292E"/>
          <w:kern w:val="0"/>
          <w:sz w:val="24"/>
          <w:szCs w:val="24"/>
        </w:rPr>
        <w:t>pc1 IP</w:t>
      </w:r>
      <w:r w:rsidRPr="00FE4D2C">
        <w:rPr>
          <w:rFonts w:ascii="Segoe UI" w:eastAsia="宋体" w:hAnsi="Segoe UI" w:cs="Segoe UI"/>
          <w:color w:val="24292E"/>
          <w:kern w:val="0"/>
          <w:sz w:val="24"/>
          <w:szCs w:val="24"/>
        </w:rPr>
        <w:t>，所要请求的是</w:t>
      </w:r>
      <w:r w:rsidRPr="00FE4D2C">
        <w:rPr>
          <w:rFonts w:ascii="Segoe UI" w:eastAsia="宋体" w:hAnsi="Segoe UI" w:cs="Segoe UI"/>
          <w:color w:val="24292E"/>
          <w:kern w:val="0"/>
          <w:sz w:val="24"/>
          <w:szCs w:val="24"/>
        </w:rPr>
        <w:t>PC2</w:t>
      </w:r>
      <w:r w:rsidRPr="00FE4D2C">
        <w:rPr>
          <w:rFonts w:ascii="Segoe UI" w:eastAsia="宋体" w:hAnsi="Segoe UI" w:cs="Segoe UI"/>
          <w:color w:val="24292E"/>
          <w:kern w:val="0"/>
          <w:sz w:val="24"/>
          <w:szCs w:val="24"/>
        </w:rPr>
        <w:t>的</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对应的</w:t>
      </w:r>
      <w:r w:rsidRPr="00FE4D2C">
        <w:rPr>
          <w:rFonts w:ascii="Segoe UI" w:eastAsia="宋体" w:hAnsi="Segoe UI" w:cs="Segoe UI"/>
          <w:color w:val="24292E"/>
          <w:kern w:val="0"/>
          <w:sz w:val="24"/>
          <w:szCs w:val="24"/>
        </w:rPr>
        <w:t>mac</w:t>
      </w:r>
      <w:r w:rsidRPr="00FE4D2C">
        <w:rPr>
          <w:rFonts w:ascii="Segoe UI" w:eastAsia="宋体" w:hAnsi="Segoe UI" w:cs="Segoe UI"/>
          <w:color w:val="24292E"/>
          <w:kern w:val="0"/>
          <w:sz w:val="24"/>
          <w:szCs w:val="24"/>
        </w:rPr>
        <w:t>地址。</w:t>
      </w:r>
      <w:r w:rsidRPr="00FE4D2C">
        <w:rPr>
          <w:rFonts w:ascii="Segoe UI" w:eastAsia="宋体" w:hAnsi="Segoe UI" w:cs="Segoe UI"/>
          <w:color w:val="24292E"/>
          <w:kern w:val="0"/>
          <w:sz w:val="24"/>
          <w:szCs w:val="24"/>
        </w:rPr>
        <w:t xml:space="preserve"> 5</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PC2</w:t>
      </w:r>
      <w:r w:rsidRPr="00FE4D2C">
        <w:rPr>
          <w:rFonts w:ascii="Segoe UI" w:eastAsia="宋体" w:hAnsi="Segoe UI" w:cs="Segoe UI"/>
          <w:color w:val="24292E"/>
          <w:kern w:val="0"/>
          <w:sz w:val="24"/>
          <w:szCs w:val="24"/>
        </w:rPr>
        <w:t>收到</w:t>
      </w:r>
      <w:r w:rsidRPr="00FE4D2C">
        <w:rPr>
          <w:rFonts w:ascii="Segoe UI" w:eastAsia="宋体" w:hAnsi="Segoe UI" w:cs="Segoe UI"/>
          <w:color w:val="24292E"/>
          <w:kern w:val="0"/>
          <w:sz w:val="24"/>
          <w:szCs w:val="24"/>
        </w:rPr>
        <w:t>ARP</w:t>
      </w:r>
      <w:r w:rsidRPr="00FE4D2C">
        <w:rPr>
          <w:rFonts w:ascii="Segoe UI" w:eastAsia="宋体" w:hAnsi="Segoe UI" w:cs="Segoe UI"/>
          <w:color w:val="24292E"/>
          <w:kern w:val="0"/>
          <w:sz w:val="24"/>
          <w:szCs w:val="24"/>
        </w:rPr>
        <w:t>广播后，进行解封装，发现所请求的</w:t>
      </w:r>
      <w:r w:rsidRPr="00FE4D2C">
        <w:rPr>
          <w:rFonts w:ascii="Segoe UI" w:eastAsia="宋体" w:hAnsi="Segoe UI" w:cs="Segoe UI"/>
          <w:color w:val="24292E"/>
          <w:kern w:val="0"/>
          <w:sz w:val="24"/>
          <w:szCs w:val="24"/>
        </w:rPr>
        <w:t>MAC</w:t>
      </w:r>
      <w:r w:rsidRPr="00FE4D2C">
        <w:rPr>
          <w:rFonts w:ascii="Segoe UI" w:eastAsia="宋体" w:hAnsi="Segoe UI" w:cs="Segoe UI"/>
          <w:color w:val="24292E"/>
          <w:kern w:val="0"/>
          <w:sz w:val="24"/>
          <w:szCs w:val="24"/>
        </w:rPr>
        <w:t>地址是自己的。则</w:t>
      </w:r>
      <w:r w:rsidRPr="00FE4D2C">
        <w:rPr>
          <w:rFonts w:ascii="Segoe UI" w:eastAsia="宋体" w:hAnsi="Segoe UI" w:cs="Segoe UI"/>
          <w:color w:val="24292E"/>
          <w:kern w:val="0"/>
          <w:sz w:val="24"/>
          <w:szCs w:val="24"/>
        </w:rPr>
        <w:t>PC2</w:t>
      </w:r>
      <w:r w:rsidRPr="00FE4D2C">
        <w:rPr>
          <w:rFonts w:ascii="Segoe UI" w:eastAsia="宋体" w:hAnsi="Segoe UI" w:cs="Segoe UI"/>
          <w:color w:val="24292E"/>
          <w:kern w:val="0"/>
          <w:sz w:val="24"/>
          <w:szCs w:val="24"/>
        </w:rPr>
        <w:t>将</w:t>
      </w:r>
      <w:r w:rsidRPr="00FE4D2C">
        <w:rPr>
          <w:rFonts w:ascii="Segoe UI" w:eastAsia="宋体" w:hAnsi="Segoe UI" w:cs="Segoe UI"/>
          <w:color w:val="24292E"/>
          <w:kern w:val="0"/>
          <w:sz w:val="24"/>
          <w:szCs w:val="24"/>
        </w:rPr>
        <w:t>PC1</w:t>
      </w:r>
      <w:r w:rsidRPr="00FE4D2C">
        <w:rPr>
          <w:rFonts w:ascii="Segoe UI" w:eastAsia="宋体" w:hAnsi="Segoe UI" w:cs="Segoe UI"/>
          <w:color w:val="24292E"/>
          <w:kern w:val="0"/>
          <w:sz w:val="24"/>
          <w:szCs w:val="24"/>
        </w:rPr>
        <w:t>的</w:t>
      </w:r>
      <w:r w:rsidRPr="00FE4D2C">
        <w:rPr>
          <w:rFonts w:ascii="Segoe UI" w:eastAsia="宋体" w:hAnsi="Segoe UI" w:cs="Segoe UI"/>
          <w:color w:val="24292E"/>
          <w:kern w:val="0"/>
          <w:sz w:val="24"/>
          <w:szCs w:val="24"/>
        </w:rPr>
        <w:t>mac</w:t>
      </w:r>
      <w:r w:rsidRPr="00FE4D2C">
        <w:rPr>
          <w:rFonts w:ascii="Segoe UI" w:eastAsia="宋体" w:hAnsi="Segoe UI" w:cs="Segoe UI"/>
          <w:color w:val="24292E"/>
          <w:kern w:val="0"/>
          <w:sz w:val="24"/>
          <w:szCs w:val="24"/>
        </w:rPr>
        <w:t>地址写入</w:t>
      </w:r>
      <w:r w:rsidRPr="00FE4D2C">
        <w:rPr>
          <w:rFonts w:ascii="Segoe UI" w:eastAsia="宋体" w:hAnsi="Segoe UI" w:cs="Segoe UI"/>
          <w:color w:val="24292E"/>
          <w:kern w:val="0"/>
          <w:sz w:val="24"/>
          <w:szCs w:val="24"/>
        </w:rPr>
        <w:t>arp</w:t>
      </w:r>
      <w:r w:rsidRPr="00FE4D2C">
        <w:rPr>
          <w:rFonts w:ascii="Segoe UI" w:eastAsia="宋体" w:hAnsi="Segoe UI" w:cs="Segoe UI"/>
          <w:color w:val="24292E"/>
          <w:kern w:val="0"/>
          <w:sz w:val="24"/>
          <w:szCs w:val="24"/>
        </w:rPr>
        <w:t>缓存表中。然后向</w:t>
      </w:r>
      <w:r w:rsidRPr="00FE4D2C">
        <w:rPr>
          <w:rFonts w:ascii="Segoe UI" w:eastAsia="宋体" w:hAnsi="Segoe UI" w:cs="Segoe UI"/>
          <w:color w:val="24292E"/>
          <w:kern w:val="0"/>
          <w:sz w:val="24"/>
          <w:szCs w:val="24"/>
        </w:rPr>
        <w:t>PC1</w:t>
      </w:r>
      <w:r w:rsidRPr="00FE4D2C">
        <w:rPr>
          <w:rFonts w:ascii="Segoe UI" w:eastAsia="宋体" w:hAnsi="Segoe UI" w:cs="Segoe UI"/>
          <w:color w:val="24292E"/>
          <w:kern w:val="0"/>
          <w:sz w:val="24"/>
          <w:szCs w:val="24"/>
        </w:rPr>
        <w:t>发送一个</w:t>
      </w:r>
      <w:r w:rsidRPr="00FE4D2C">
        <w:rPr>
          <w:rFonts w:ascii="Segoe UI" w:eastAsia="宋体" w:hAnsi="Segoe UI" w:cs="Segoe UI"/>
          <w:color w:val="24292E"/>
          <w:kern w:val="0"/>
          <w:sz w:val="24"/>
          <w:szCs w:val="24"/>
        </w:rPr>
        <w:t xml:space="preserve"> ARP</w:t>
      </w:r>
      <w:r w:rsidRPr="00FE4D2C">
        <w:rPr>
          <w:rFonts w:ascii="Segoe UI" w:eastAsia="宋体" w:hAnsi="Segoe UI" w:cs="Segoe UI"/>
          <w:color w:val="24292E"/>
          <w:kern w:val="0"/>
          <w:sz w:val="24"/>
          <w:szCs w:val="24"/>
        </w:rPr>
        <w:t>应答单播。该单播消息包括目标</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为</w:t>
      </w:r>
      <w:r w:rsidRPr="00FE4D2C">
        <w:rPr>
          <w:rFonts w:ascii="Segoe UI" w:eastAsia="宋体" w:hAnsi="Segoe UI" w:cs="Segoe UI"/>
          <w:color w:val="24292E"/>
          <w:kern w:val="0"/>
          <w:sz w:val="24"/>
          <w:szCs w:val="24"/>
        </w:rPr>
        <w:t>PC1ip</w:t>
      </w:r>
      <w:r w:rsidRPr="00FE4D2C">
        <w:rPr>
          <w:rFonts w:ascii="Segoe UI" w:eastAsia="宋体" w:hAnsi="Segoe UI" w:cs="Segoe UI"/>
          <w:color w:val="24292E"/>
          <w:kern w:val="0"/>
          <w:sz w:val="24"/>
          <w:szCs w:val="24"/>
        </w:rPr>
        <w:t>，目标</w:t>
      </w:r>
      <w:r w:rsidRPr="00FE4D2C">
        <w:rPr>
          <w:rFonts w:ascii="Segoe UI" w:eastAsia="宋体" w:hAnsi="Segoe UI" w:cs="Segoe UI"/>
          <w:color w:val="24292E"/>
          <w:kern w:val="0"/>
          <w:sz w:val="24"/>
          <w:szCs w:val="24"/>
        </w:rPr>
        <w:t>Mac</w:t>
      </w:r>
      <w:r w:rsidRPr="00FE4D2C">
        <w:rPr>
          <w:rFonts w:ascii="Segoe UI" w:eastAsia="宋体" w:hAnsi="Segoe UI" w:cs="Segoe UI"/>
          <w:color w:val="24292E"/>
          <w:kern w:val="0"/>
          <w:sz w:val="24"/>
          <w:szCs w:val="24"/>
        </w:rPr>
        <w:t>为</w:t>
      </w:r>
      <w:r w:rsidRPr="00FE4D2C">
        <w:rPr>
          <w:rFonts w:ascii="Segoe UI" w:eastAsia="宋体" w:hAnsi="Segoe UI" w:cs="Segoe UI"/>
          <w:color w:val="24292E"/>
          <w:kern w:val="0"/>
          <w:sz w:val="24"/>
          <w:szCs w:val="24"/>
        </w:rPr>
        <w:t>pc1mac</w:t>
      </w:r>
      <w:r w:rsidRPr="00FE4D2C">
        <w:rPr>
          <w:rFonts w:ascii="Segoe UI" w:eastAsia="宋体" w:hAnsi="Segoe UI" w:cs="Segoe UI"/>
          <w:color w:val="24292E"/>
          <w:kern w:val="0"/>
          <w:sz w:val="24"/>
          <w:szCs w:val="24"/>
        </w:rPr>
        <w:t>地址，源</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为</w:t>
      </w:r>
      <w:r w:rsidRPr="00FE4D2C">
        <w:rPr>
          <w:rFonts w:ascii="Segoe UI" w:eastAsia="宋体" w:hAnsi="Segoe UI" w:cs="Segoe UI"/>
          <w:color w:val="24292E"/>
          <w:kern w:val="0"/>
          <w:sz w:val="24"/>
          <w:szCs w:val="24"/>
        </w:rPr>
        <w:t>PC2</w:t>
      </w:r>
      <w:r w:rsidRPr="00FE4D2C">
        <w:rPr>
          <w:rFonts w:ascii="Segoe UI" w:eastAsia="宋体" w:hAnsi="Segoe UI" w:cs="Segoe UI"/>
          <w:color w:val="24292E"/>
          <w:kern w:val="0"/>
          <w:sz w:val="24"/>
          <w:szCs w:val="24"/>
        </w:rPr>
        <w:t>的</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，源</w:t>
      </w:r>
      <w:r w:rsidRPr="00FE4D2C">
        <w:rPr>
          <w:rFonts w:ascii="Segoe UI" w:eastAsia="宋体" w:hAnsi="Segoe UI" w:cs="Segoe UI"/>
          <w:color w:val="24292E"/>
          <w:kern w:val="0"/>
          <w:sz w:val="24"/>
          <w:szCs w:val="24"/>
        </w:rPr>
        <w:t>Mac</w:t>
      </w:r>
      <w:r w:rsidRPr="00FE4D2C">
        <w:rPr>
          <w:rFonts w:ascii="Segoe UI" w:eastAsia="宋体" w:hAnsi="Segoe UI" w:cs="Segoe UI"/>
          <w:color w:val="24292E"/>
          <w:kern w:val="0"/>
          <w:sz w:val="24"/>
          <w:szCs w:val="24"/>
        </w:rPr>
        <w:t>为</w:t>
      </w:r>
      <w:r w:rsidRPr="00FE4D2C">
        <w:rPr>
          <w:rFonts w:ascii="Segoe UI" w:eastAsia="宋体" w:hAnsi="Segoe UI" w:cs="Segoe UI"/>
          <w:color w:val="24292E"/>
          <w:kern w:val="0"/>
          <w:sz w:val="24"/>
          <w:szCs w:val="24"/>
        </w:rPr>
        <w:t>pc2</w:t>
      </w:r>
      <w:r w:rsidRPr="00FE4D2C">
        <w:rPr>
          <w:rFonts w:ascii="Segoe UI" w:eastAsia="宋体" w:hAnsi="Segoe UI" w:cs="Segoe UI"/>
          <w:color w:val="24292E"/>
          <w:kern w:val="0"/>
          <w:sz w:val="24"/>
          <w:szCs w:val="24"/>
        </w:rPr>
        <w:t>的</w:t>
      </w:r>
      <w:r w:rsidRPr="00FE4D2C">
        <w:rPr>
          <w:rFonts w:ascii="Segoe UI" w:eastAsia="宋体" w:hAnsi="Segoe UI" w:cs="Segoe UI"/>
          <w:color w:val="24292E"/>
          <w:kern w:val="0"/>
          <w:sz w:val="24"/>
          <w:szCs w:val="24"/>
        </w:rPr>
        <w:t>Mac</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 xml:space="preserve"> 6</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Pc1</w:t>
      </w:r>
      <w:r w:rsidRPr="00FE4D2C">
        <w:rPr>
          <w:rFonts w:ascii="Segoe UI" w:eastAsia="宋体" w:hAnsi="Segoe UI" w:cs="Segoe UI"/>
          <w:color w:val="24292E"/>
          <w:kern w:val="0"/>
          <w:sz w:val="24"/>
          <w:szCs w:val="24"/>
        </w:rPr>
        <w:t>接收到</w:t>
      </w:r>
      <w:r w:rsidRPr="00FE4D2C">
        <w:rPr>
          <w:rFonts w:ascii="Segoe UI" w:eastAsia="宋体" w:hAnsi="Segoe UI" w:cs="Segoe UI"/>
          <w:color w:val="24292E"/>
          <w:kern w:val="0"/>
          <w:sz w:val="24"/>
          <w:szCs w:val="24"/>
        </w:rPr>
        <w:t>PC2</w:t>
      </w:r>
      <w:r w:rsidRPr="00FE4D2C">
        <w:rPr>
          <w:rFonts w:ascii="Segoe UI" w:eastAsia="宋体" w:hAnsi="Segoe UI" w:cs="Segoe UI"/>
          <w:color w:val="24292E"/>
          <w:kern w:val="0"/>
          <w:sz w:val="24"/>
          <w:szCs w:val="24"/>
        </w:rPr>
        <w:t>的</w:t>
      </w:r>
      <w:r w:rsidRPr="00FE4D2C">
        <w:rPr>
          <w:rFonts w:ascii="Segoe UI" w:eastAsia="宋体" w:hAnsi="Segoe UI" w:cs="Segoe UI"/>
          <w:color w:val="24292E"/>
          <w:kern w:val="0"/>
          <w:sz w:val="24"/>
          <w:szCs w:val="24"/>
        </w:rPr>
        <w:t>arp</w:t>
      </w:r>
      <w:r w:rsidRPr="00FE4D2C">
        <w:rPr>
          <w:rFonts w:ascii="Segoe UI" w:eastAsia="宋体" w:hAnsi="Segoe UI" w:cs="Segoe UI"/>
          <w:color w:val="24292E"/>
          <w:kern w:val="0"/>
          <w:sz w:val="24"/>
          <w:szCs w:val="24"/>
        </w:rPr>
        <w:t>应答报文后，将</w:t>
      </w:r>
      <w:r w:rsidRPr="00FE4D2C">
        <w:rPr>
          <w:rFonts w:ascii="Segoe UI" w:eastAsia="宋体" w:hAnsi="Segoe UI" w:cs="Segoe UI"/>
          <w:color w:val="24292E"/>
          <w:kern w:val="0"/>
          <w:sz w:val="24"/>
          <w:szCs w:val="24"/>
        </w:rPr>
        <w:t>Pc2</w:t>
      </w:r>
      <w:r w:rsidRPr="00FE4D2C">
        <w:rPr>
          <w:rFonts w:ascii="Segoe UI" w:eastAsia="宋体" w:hAnsi="Segoe UI" w:cs="Segoe UI"/>
          <w:color w:val="24292E"/>
          <w:kern w:val="0"/>
          <w:sz w:val="24"/>
          <w:szCs w:val="24"/>
        </w:rPr>
        <w:t>的</w:t>
      </w:r>
      <w:r w:rsidRPr="00FE4D2C">
        <w:rPr>
          <w:rFonts w:ascii="Segoe UI" w:eastAsia="宋体" w:hAnsi="Segoe UI" w:cs="Segoe UI"/>
          <w:color w:val="24292E"/>
          <w:kern w:val="0"/>
          <w:sz w:val="24"/>
          <w:szCs w:val="24"/>
        </w:rPr>
        <w:t>MAC</w:t>
      </w:r>
      <w:r w:rsidRPr="00FE4D2C">
        <w:rPr>
          <w:rFonts w:ascii="Segoe UI" w:eastAsia="宋体" w:hAnsi="Segoe UI" w:cs="Segoe UI"/>
          <w:color w:val="24292E"/>
          <w:kern w:val="0"/>
          <w:sz w:val="24"/>
          <w:szCs w:val="24"/>
        </w:rPr>
        <w:t>地址存入</w:t>
      </w:r>
      <w:r w:rsidRPr="00FE4D2C">
        <w:rPr>
          <w:rFonts w:ascii="Segoe UI" w:eastAsia="宋体" w:hAnsi="Segoe UI" w:cs="Segoe UI"/>
          <w:color w:val="24292E"/>
          <w:kern w:val="0"/>
          <w:sz w:val="24"/>
          <w:szCs w:val="24"/>
        </w:rPr>
        <w:t>arp</w:t>
      </w:r>
      <w:r w:rsidRPr="00FE4D2C">
        <w:rPr>
          <w:rFonts w:ascii="Segoe UI" w:eastAsia="宋体" w:hAnsi="Segoe UI" w:cs="Segoe UI"/>
          <w:color w:val="24292E"/>
          <w:kern w:val="0"/>
          <w:sz w:val="24"/>
          <w:szCs w:val="24"/>
        </w:rPr>
        <w:t>缓存中，并将</w:t>
      </w:r>
      <w:r w:rsidRPr="00FE4D2C">
        <w:rPr>
          <w:rFonts w:ascii="Segoe UI" w:eastAsia="宋体" w:hAnsi="Segoe UI" w:cs="Segoe UI"/>
          <w:color w:val="24292E"/>
          <w:kern w:val="0"/>
          <w:sz w:val="24"/>
          <w:szCs w:val="24"/>
        </w:rPr>
        <w:t>Pc2</w:t>
      </w:r>
      <w:r w:rsidRPr="00FE4D2C">
        <w:rPr>
          <w:rFonts w:ascii="Segoe UI" w:eastAsia="宋体" w:hAnsi="Segoe UI" w:cs="Segoe UI"/>
          <w:color w:val="24292E"/>
          <w:kern w:val="0"/>
          <w:sz w:val="24"/>
          <w:szCs w:val="24"/>
        </w:rPr>
        <w:t>的</w:t>
      </w:r>
      <w:r w:rsidRPr="00FE4D2C">
        <w:rPr>
          <w:rFonts w:ascii="Segoe UI" w:eastAsia="宋体" w:hAnsi="Segoe UI" w:cs="Segoe UI"/>
          <w:color w:val="24292E"/>
          <w:kern w:val="0"/>
          <w:sz w:val="24"/>
          <w:szCs w:val="24"/>
        </w:rPr>
        <w:t>Mac</w:t>
      </w:r>
      <w:r w:rsidRPr="00FE4D2C">
        <w:rPr>
          <w:rFonts w:ascii="Segoe UI" w:eastAsia="宋体" w:hAnsi="Segoe UI" w:cs="Segoe UI"/>
          <w:color w:val="24292E"/>
          <w:kern w:val="0"/>
          <w:sz w:val="24"/>
          <w:szCs w:val="24"/>
        </w:rPr>
        <w:t>地址作为目标地址封装到数据帧中。发给下层进行网络传输。</w:t>
      </w:r>
      <w:r w:rsidRPr="00FE4D2C">
        <w:rPr>
          <w:rFonts w:ascii="Segoe UI" w:eastAsia="宋体" w:hAnsi="Segoe UI" w:cs="Segoe UI"/>
          <w:color w:val="24292E"/>
          <w:kern w:val="0"/>
          <w:sz w:val="24"/>
          <w:szCs w:val="24"/>
        </w:rPr>
        <w:t xml:space="preserve"> 7</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PC2</w:t>
      </w:r>
      <w:r w:rsidRPr="00FE4D2C">
        <w:rPr>
          <w:rFonts w:ascii="Segoe UI" w:eastAsia="宋体" w:hAnsi="Segoe UI" w:cs="Segoe UI"/>
          <w:color w:val="24292E"/>
          <w:kern w:val="0"/>
          <w:sz w:val="24"/>
          <w:szCs w:val="24"/>
        </w:rPr>
        <w:t>接收这个帧后，在网络接</w:t>
      </w:r>
      <w:r w:rsidRPr="00FE4D2C">
        <w:rPr>
          <w:rFonts w:ascii="Segoe UI" w:eastAsia="宋体" w:hAnsi="Segoe UI" w:cs="Segoe UI"/>
          <w:color w:val="24292E"/>
          <w:kern w:val="0"/>
          <w:sz w:val="24"/>
          <w:szCs w:val="24"/>
        </w:rPr>
        <w:lastRenderedPageBreak/>
        <w:t>口层查看目标</w:t>
      </w:r>
      <w:r w:rsidRPr="00FE4D2C">
        <w:rPr>
          <w:rFonts w:ascii="Segoe UI" w:eastAsia="宋体" w:hAnsi="Segoe UI" w:cs="Segoe UI"/>
          <w:color w:val="24292E"/>
          <w:kern w:val="0"/>
          <w:sz w:val="24"/>
          <w:szCs w:val="24"/>
        </w:rPr>
        <w:t>mac</w:t>
      </w:r>
      <w:r w:rsidRPr="00FE4D2C">
        <w:rPr>
          <w:rFonts w:ascii="Segoe UI" w:eastAsia="宋体" w:hAnsi="Segoe UI" w:cs="Segoe UI"/>
          <w:color w:val="24292E"/>
          <w:kern w:val="0"/>
          <w:sz w:val="24"/>
          <w:szCs w:val="24"/>
        </w:rPr>
        <w:t>地址是否指向自己。是，</w:t>
      </w:r>
      <w:r w:rsidRPr="00FE4D2C">
        <w:rPr>
          <w:rFonts w:ascii="Segoe UI" w:eastAsia="宋体" w:hAnsi="Segoe UI" w:cs="Segoe UI"/>
          <w:color w:val="24292E"/>
          <w:kern w:val="0"/>
          <w:sz w:val="24"/>
          <w:szCs w:val="24"/>
        </w:rPr>
        <w:t>PC2</w:t>
      </w:r>
      <w:r w:rsidRPr="00FE4D2C">
        <w:rPr>
          <w:rFonts w:ascii="Segoe UI" w:eastAsia="宋体" w:hAnsi="Segoe UI" w:cs="Segoe UI"/>
          <w:color w:val="24292E"/>
          <w:kern w:val="0"/>
          <w:sz w:val="24"/>
          <w:szCs w:val="24"/>
        </w:rPr>
        <w:t>则将帧头去掉，向上层传输。</w:t>
      </w:r>
      <w:r w:rsidRPr="00FE4D2C">
        <w:rPr>
          <w:rFonts w:ascii="Segoe UI" w:eastAsia="宋体" w:hAnsi="Segoe UI" w:cs="Segoe UI"/>
          <w:color w:val="24292E"/>
          <w:kern w:val="0"/>
          <w:sz w:val="24"/>
          <w:szCs w:val="24"/>
        </w:rPr>
        <w:t xml:space="preserve"> 8</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Pc2</w:t>
      </w:r>
      <w:r w:rsidRPr="00FE4D2C">
        <w:rPr>
          <w:rFonts w:ascii="Segoe UI" w:eastAsia="宋体" w:hAnsi="Segoe UI" w:cs="Segoe UI"/>
          <w:color w:val="24292E"/>
          <w:kern w:val="0"/>
          <w:sz w:val="24"/>
          <w:szCs w:val="24"/>
        </w:rPr>
        <w:t>网际层接收到这个信息包，查看包头，发现目标</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和自己匹配，则解封装，将数据向上层传输。</w:t>
      </w:r>
      <w:r w:rsidRPr="00FE4D2C">
        <w:rPr>
          <w:rFonts w:ascii="Segoe UI" w:eastAsia="宋体" w:hAnsi="Segoe UI" w:cs="Segoe UI"/>
          <w:color w:val="24292E"/>
          <w:kern w:val="0"/>
          <w:sz w:val="24"/>
          <w:szCs w:val="24"/>
        </w:rPr>
        <w:t xml:space="preserve"> 9</w:t>
      </w:r>
      <w:r w:rsidRPr="00FE4D2C">
        <w:rPr>
          <w:rFonts w:ascii="Segoe UI" w:eastAsia="宋体" w:hAnsi="Segoe UI" w:cs="Segoe UI"/>
          <w:color w:val="24292E"/>
          <w:kern w:val="0"/>
          <w:sz w:val="24"/>
          <w:szCs w:val="24"/>
        </w:rPr>
        <w:t>、传输层接收来自下层的</w:t>
      </w:r>
      <w:r w:rsidRPr="00FE4D2C">
        <w:rPr>
          <w:rFonts w:ascii="Segoe UI" w:eastAsia="宋体" w:hAnsi="Segoe UI" w:cs="Segoe UI"/>
          <w:color w:val="24292E"/>
          <w:kern w:val="0"/>
          <w:sz w:val="24"/>
          <w:szCs w:val="24"/>
        </w:rPr>
        <w:t>Ping</w:t>
      </w:r>
      <w:r w:rsidRPr="00FE4D2C">
        <w:rPr>
          <w:rFonts w:ascii="Segoe UI" w:eastAsia="宋体" w:hAnsi="Segoe UI" w:cs="Segoe UI"/>
          <w:color w:val="24292E"/>
          <w:kern w:val="0"/>
          <w:sz w:val="24"/>
          <w:szCs w:val="24"/>
        </w:rPr>
        <w:t>请求的</w:t>
      </w:r>
      <w:r w:rsidRPr="00FE4D2C">
        <w:rPr>
          <w:rFonts w:ascii="Segoe UI" w:eastAsia="宋体" w:hAnsi="Segoe UI" w:cs="Segoe UI"/>
          <w:color w:val="24292E"/>
          <w:kern w:val="0"/>
          <w:sz w:val="24"/>
          <w:szCs w:val="24"/>
        </w:rPr>
        <w:t>UDP</w:t>
      </w:r>
      <w:r w:rsidRPr="00FE4D2C">
        <w:rPr>
          <w:rFonts w:ascii="Segoe UI" w:eastAsia="宋体" w:hAnsi="Segoe UI" w:cs="Segoe UI"/>
          <w:color w:val="24292E"/>
          <w:kern w:val="0"/>
          <w:sz w:val="24"/>
          <w:szCs w:val="24"/>
        </w:rPr>
        <w:t>报文，则去掉</w:t>
      </w:r>
      <w:r w:rsidRPr="00FE4D2C">
        <w:rPr>
          <w:rFonts w:ascii="Segoe UI" w:eastAsia="宋体" w:hAnsi="Segoe UI" w:cs="Segoe UI"/>
          <w:color w:val="24292E"/>
          <w:kern w:val="0"/>
          <w:sz w:val="24"/>
          <w:szCs w:val="24"/>
        </w:rPr>
        <w:t>UDP</w:t>
      </w:r>
      <w:r w:rsidRPr="00FE4D2C">
        <w:rPr>
          <w:rFonts w:ascii="Segoe UI" w:eastAsia="宋体" w:hAnsi="Segoe UI" w:cs="Segoe UI"/>
          <w:color w:val="24292E"/>
          <w:kern w:val="0"/>
          <w:sz w:val="24"/>
          <w:szCs w:val="24"/>
        </w:rPr>
        <w:t>报头，向应用层传送。</w:t>
      </w:r>
      <w:r w:rsidRPr="00FE4D2C">
        <w:rPr>
          <w:rFonts w:ascii="Segoe UI" w:eastAsia="宋体" w:hAnsi="Segoe UI" w:cs="Segoe UI"/>
          <w:color w:val="24292E"/>
          <w:kern w:val="0"/>
          <w:sz w:val="24"/>
          <w:szCs w:val="24"/>
        </w:rPr>
        <w:t xml:space="preserve"> 10</w:t>
      </w:r>
      <w:r w:rsidRPr="00FE4D2C">
        <w:rPr>
          <w:rFonts w:ascii="Segoe UI" w:eastAsia="宋体" w:hAnsi="Segoe UI" w:cs="Segoe UI"/>
          <w:color w:val="24292E"/>
          <w:kern w:val="0"/>
          <w:sz w:val="24"/>
          <w:szCs w:val="24"/>
        </w:rPr>
        <w:t>、应用层收到</w:t>
      </w:r>
      <w:r w:rsidRPr="00FE4D2C">
        <w:rPr>
          <w:rFonts w:ascii="Segoe UI" w:eastAsia="宋体" w:hAnsi="Segoe UI" w:cs="Segoe UI"/>
          <w:color w:val="24292E"/>
          <w:kern w:val="0"/>
          <w:sz w:val="24"/>
          <w:szCs w:val="24"/>
        </w:rPr>
        <w:t>ping</w:t>
      </w:r>
      <w:r w:rsidRPr="00FE4D2C">
        <w:rPr>
          <w:rFonts w:ascii="Segoe UI" w:eastAsia="宋体" w:hAnsi="Segoe UI" w:cs="Segoe UI"/>
          <w:color w:val="24292E"/>
          <w:kern w:val="0"/>
          <w:sz w:val="24"/>
          <w:szCs w:val="24"/>
        </w:rPr>
        <w:t>请求后，发送一个</w:t>
      </w:r>
      <w:r w:rsidRPr="00FE4D2C">
        <w:rPr>
          <w:rFonts w:ascii="Segoe UI" w:eastAsia="宋体" w:hAnsi="Segoe UI" w:cs="Segoe UI"/>
          <w:color w:val="24292E"/>
          <w:kern w:val="0"/>
          <w:sz w:val="24"/>
          <w:szCs w:val="24"/>
        </w:rPr>
        <w:t>PIng</w:t>
      </w:r>
      <w:r w:rsidRPr="00FE4D2C">
        <w:rPr>
          <w:rFonts w:ascii="Segoe UI" w:eastAsia="宋体" w:hAnsi="Segoe UI" w:cs="Segoe UI"/>
          <w:color w:val="24292E"/>
          <w:kern w:val="0"/>
          <w:sz w:val="24"/>
          <w:szCs w:val="24"/>
        </w:rPr>
        <w:t>回应报文给</w:t>
      </w:r>
      <w:r w:rsidRPr="00FE4D2C">
        <w:rPr>
          <w:rFonts w:ascii="Segoe UI" w:eastAsia="宋体" w:hAnsi="Segoe UI" w:cs="Segoe UI"/>
          <w:color w:val="24292E"/>
          <w:kern w:val="0"/>
          <w:sz w:val="24"/>
          <w:szCs w:val="24"/>
        </w:rPr>
        <w:t>PC1</w:t>
      </w:r>
      <w:hyperlink r:id="rId27" w:history="1">
        <w:r w:rsidRPr="00FE4D2C">
          <w:rPr>
            <w:rFonts w:ascii="Segoe UI" w:eastAsia="宋体" w:hAnsi="Segoe UI" w:cs="Segoe UI"/>
            <w:color w:val="0366D6"/>
            <w:kern w:val="0"/>
            <w:sz w:val="24"/>
            <w:szCs w:val="24"/>
            <w:u w:val="single"/>
          </w:rPr>
          <w:t>http://blog.chinaunix.net/uid-26758209-id-3146224.html</w:t>
        </w:r>
      </w:hyperlink>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t>ICMP</w:t>
      </w:r>
      <w:r w:rsidRPr="00FE4D2C">
        <w:rPr>
          <w:rFonts w:ascii="Segoe UI" w:eastAsia="宋体" w:hAnsi="Segoe UI" w:cs="Segoe UI"/>
          <w:b/>
          <w:bCs/>
          <w:color w:val="24292E"/>
          <w:kern w:val="0"/>
          <w:sz w:val="36"/>
          <w:szCs w:val="36"/>
        </w:rPr>
        <w:t>协议：</w:t>
      </w:r>
    </w:p>
    <w:p w:rsidR="00FE4D2C" w:rsidRPr="00FE4D2C" w:rsidRDefault="00FE4D2C" w:rsidP="00FE4D2C">
      <w:pPr>
        <w:widowControl/>
        <w:numPr>
          <w:ilvl w:val="0"/>
          <w:numId w:val="6"/>
        </w:numPr>
        <w:spacing w:before="100" w:beforeAutospacing="1"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ICMP</w:t>
      </w:r>
      <w:r w:rsidRPr="00FE4D2C">
        <w:rPr>
          <w:rFonts w:ascii="Segoe UI" w:eastAsia="宋体" w:hAnsi="Segoe UI" w:cs="Segoe UI"/>
          <w:color w:val="24292E"/>
          <w:kern w:val="0"/>
          <w:sz w:val="24"/>
          <w:szCs w:val="24"/>
        </w:rPr>
        <w:t>允许主机或路由报告差错情况和提供有关异常情况。</w:t>
      </w:r>
      <w:r w:rsidRPr="00FE4D2C">
        <w:rPr>
          <w:rFonts w:ascii="Segoe UI" w:eastAsia="宋体" w:hAnsi="Segoe UI" w:cs="Segoe UI"/>
          <w:color w:val="24292E"/>
          <w:kern w:val="0"/>
          <w:sz w:val="24"/>
          <w:szCs w:val="24"/>
        </w:rPr>
        <w:t>ICMP</w:t>
      </w:r>
      <w:r w:rsidRPr="00FE4D2C">
        <w:rPr>
          <w:rFonts w:ascii="Segoe UI" w:eastAsia="宋体" w:hAnsi="Segoe UI" w:cs="Segoe UI"/>
          <w:color w:val="24292E"/>
          <w:kern w:val="0"/>
          <w:sz w:val="24"/>
          <w:szCs w:val="24"/>
        </w:rPr>
        <w:t>是因特网的标准协议，但</w:t>
      </w:r>
      <w:r w:rsidRPr="00FE4D2C">
        <w:rPr>
          <w:rFonts w:ascii="Segoe UI" w:eastAsia="宋体" w:hAnsi="Segoe UI" w:cs="Segoe UI"/>
          <w:color w:val="24292E"/>
          <w:kern w:val="0"/>
          <w:sz w:val="24"/>
          <w:szCs w:val="24"/>
        </w:rPr>
        <w:t>ICMP</w:t>
      </w:r>
      <w:r w:rsidRPr="00FE4D2C">
        <w:rPr>
          <w:rFonts w:ascii="Segoe UI" w:eastAsia="宋体" w:hAnsi="Segoe UI" w:cs="Segoe UI"/>
          <w:color w:val="24292E"/>
          <w:kern w:val="0"/>
          <w:sz w:val="24"/>
          <w:szCs w:val="24"/>
        </w:rPr>
        <w:t>不是高层协议，而是</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层的协议。通常</w:t>
      </w:r>
      <w:r w:rsidRPr="00FE4D2C">
        <w:rPr>
          <w:rFonts w:ascii="Segoe UI" w:eastAsia="宋体" w:hAnsi="Segoe UI" w:cs="Segoe UI"/>
          <w:color w:val="24292E"/>
          <w:kern w:val="0"/>
          <w:sz w:val="24"/>
          <w:szCs w:val="24"/>
        </w:rPr>
        <w:t>ICMP</w:t>
      </w:r>
      <w:r w:rsidRPr="00FE4D2C">
        <w:rPr>
          <w:rFonts w:ascii="Segoe UI" w:eastAsia="宋体" w:hAnsi="Segoe UI" w:cs="Segoe UI"/>
          <w:color w:val="24292E"/>
          <w:kern w:val="0"/>
          <w:sz w:val="24"/>
          <w:szCs w:val="24"/>
        </w:rPr>
        <w:t>报文被</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层或更高层协议（</w:t>
      </w:r>
      <w:r w:rsidRPr="00FE4D2C">
        <w:rPr>
          <w:rFonts w:ascii="Segoe UI" w:eastAsia="宋体" w:hAnsi="Segoe UI" w:cs="Segoe UI"/>
          <w:color w:val="24292E"/>
          <w:kern w:val="0"/>
          <w:sz w:val="24"/>
          <w:szCs w:val="24"/>
        </w:rPr>
        <w:t>TCP</w:t>
      </w:r>
      <w:r w:rsidRPr="00FE4D2C">
        <w:rPr>
          <w:rFonts w:ascii="Segoe UI" w:eastAsia="宋体" w:hAnsi="Segoe UI" w:cs="Segoe UI"/>
          <w:color w:val="24292E"/>
          <w:kern w:val="0"/>
          <w:sz w:val="24"/>
          <w:szCs w:val="24"/>
        </w:rPr>
        <w:t>或</w:t>
      </w:r>
      <w:r w:rsidRPr="00FE4D2C">
        <w:rPr>
          <w:rFonts w:ascii="Segoe UI" w:eastAsia="宋体" w:hAnsi="Segoe UI" w:cs="Segoe UI"/>
          <w:color w:val="24292E"/>
          <w:kern w:val="0"/>
          <w:sz w:val="24"/>
          <w:szCs w:val="24"/>
        </w:rPr>
        <w:t>UDP</w:t>
      </w:r>
      <w:r w:rsidRPr="00FE4D2C">
        <w:rPr>
          <w:rFonts w:ascii="Segoe UI" w:eastAsia="宋体" w:hAnsi="Segoe UI" w:cs="Segoe UI"/>
          <w:color w:val="24292E"/>
          <w:kern w:val="0"/>
          <w:sz w:val="24"/>
          <w:szCs w:val="24"/>
        </w:rPr>
        <w:t>）使用。一些</w:t>
      </w:r>
      <w:r w:rsidRPr="00FE4D2C">
        <w:rPr>
          <w:rFonts w:ascii="Segoe UI" w:eastAsia="宋体" w:hAnsi="Segoe UI" w:cs="Segoe UI"/>
          <w:color w:val="24292E"/>
          <w:kern w:val="0"/>
          <w:sz w:val="24"/>
          <w:szCs w:val="24"/>
        </w:rPr>
        <w:t>ICMP</w:t>
      </w:r>
      <w:r w:rsidRPr="00FE4D2C">
        <w:rPr>
          <w:rFonts w:ascii="Segoe UI" w:eastAsia="宋体" w:hAnsi="Segoe UI" w:cs="Segoe UI"/>
          <w:color w:val="24292E"/>
          <w:kern w:val="0"/>
          <w:sz w:val="24"/>
          <w:szCs w:val="24"/>
        </w:rPr>
        <w:t>报文把差错报文返回给用户进程。</w:t>
      </w:r>
    </w:p>
    <w:p w:rsidR="00FE4D2C" w:rsidRPr="00FE4D2C" w:rsidRDefault="00FE4D2C" w:rsidP="00FE4D2C">
      <w:pPr>
        <w:widowControl/>
        <w:numPr>
          <w:ilvl w:val="0"/>
          <w:numId w:val="6"/>
        </w:numPr>
        <w:spacing w:before="60"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ICMP</w:t>
      </w:r>
      <w:r w:rsidRPr="00FE4D2C">
        <w:rPr>
          <w:rFonts w:ascii="Segoe UI" w:eastAsia="宋体" w:hAnsi="Segoe UI" w:cs="Segoe UI"/>
          <w:color w:val="24292E"/>
          <w:kern w:val="0"/>
          <w:sz w:val="24"/>
          <w:szCs w:val="24"/>
        </w:rPr>
        <w:t>报文作为</w:t>
      </w:r>
      <w:r w:rsidRPr="00FE4D2C">
        <w:rPr>
          <w:rFonts w:ascii="Segoe UI" w:eastAsia="宋体" w:hAnsi="Segoe UI" w:cs="Segoe UI"/>
          <w:color w:val="24292E"/>
          <w:kern w:val="0"/>
          <w:sz w:val="24"/>
          <w:szCs w:val="24"/>
        </w:rPr>
        <w:t>IP</w:t>
      </w:r>
      <w:r w:rsidRPr="00FE4D2C">
        <w:rPr>
          <w:rFonts w:ascii="Segoe UI" w:eastAsia="宋体" w:hAnsi="Segoe UI" w:cs="Segoe UI"/>
          <w:color w:val="24292E"/>
          <w:kern w:val="0"/>
          <w:sz w:val="24"/>
          <w:szCs w:val="24"/>
        </w:rPr>
        <w:t>层数据报的数据，加上数据报的首部，组成数据报发送出去。</w:t>
      </w:r>
    </w:p>
    <w:p w:rsidR="00FE4D2C" w:rsidRPr="00FE4D2C" w:rsidRDefault="00FE4D2C" w:rsidP="00FE4D2C">
      <w:pPr>
        <w:widowControl/>
        <w:numPr>
          <w:ilvl w:val="0"/>
          <w:numId w:val="6"/>
        </w:numPr>
        <w:spacing w:before="60" w:after="100" w:afterAutospacing="1"/>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ICMP</w:t>
      </w:r>
      <w:r w:rsidRPr="00FE4D2C">
        <w:rPr>
          <w:rFonts w:ascii="Segoe UI" w:eastAsia="宋体" w:hAnsi="Segoe UI" w:cs="Segoe UI"/>
          <w:color w:val="24292E"/>
          <w:kern w:val="0"/>
          <w:sz w:val="24"/>
          <w:szCs w:val="24"/>
        </w:rPr>
        <w:t>报文的种类有两种，即</w:t>
      </w:r>
      <w:r w:rsidRPr="00FE4D2C">
        <w:rPr>
          <w:rFonts w:ascii="Segoe UI" w:eastAsia="宋体" w:hAnsi="Segoe UI" w:cs="Segoe UI"/>
          <w:color w:val="24292E"/>
          <w:kern w:val="0"/>
          <w:sz w:val="24"/>
          <w:szCs w:val="24"/>
        </w:rPr>
        <w:t>ICMP</w:t>
      </w:r>
      <w:r w:rsidRPr="00FE4D2C">
        <w:rPr>
          <w:rFonts w:ascii="Segoe UI" w:eastAsia="宋体" w:hAnsi="Segoe UI" w:cs="Segoe UI"/>
          <w:color w:val="24292E"/>
          <w:kern w:val="0"/>
          <w:sz w:val="24"/>
          <w:szCs w:val="24"/>
        </w:rPr>
        <w:t>差错报告报文和</w:t>
      </w:r>
      <w:r w:rsidRPr="00FE4D2C">
        <w:rPr>
          <w:rFonts w:ascii="Segoe UI" w:eastAsia="宋体" w:hAnsi="Segoe UI" w:cs="Segoe UI"/>
          <w:color w:val="24292E"/>
          <w:kern w:val="0"/>
          <w:sz w:val="24"/>
          <w:szCs w:val="24"/>
        </w:rPr>
        <w:t>ICMP</w:t>
      </w:r>
      <w:r w:rsidRPr="00FE4D2C">
        <w:rPr>
          <w:rFonts w:ascii="Segoe UI" w:eastAsia="宋体" w:hAnsi="Segoe UI" w:cs="Segoe UI"/>
          <w:color w:val="24292E"/>
          <w:kern w:val="0"/>
          <w:sz w:val="24"/>
          <w:szCs w:val="24"/>
        </w:rPr>
        <w:t>询问报文。</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差错报告</w:t>
      </w:r>
      <w:r w:rsidRPr="00FE4D2C">
        <w:rPr>
          <w:rFonts w:ascii="Segoe UI" w:eastAsia="宋体" w:hAnsi="Segoe UI" w:cs="Segoe UI"/>
          <w:color w:val="24292E"/>
          <w:kern w:val="0"/>
          <w:sz w:val="24"/>
          <w:szCs w:val="24"/>
        </w:rPr>
        <w:t xml:space="preserve"> ICMP</w:t>
      </w:r>
      <w:r w:rsidRPr="00FE4D2C">
        <w:rPr>
          <w:rFonts w:ascii="Segoe UI" w:eastAsia="宋体" w:hAnsi="Segoe UI" w:cs="Segoe UI"/>
          <w:color w:val="24292E"/>
          <w:kern w:val="0"/>
          <w:sz w:val="24"/>
          <w:szCs w:val="24"/>
        </w:rPr>
        <w:t>差错报告报文共有</w:t>
      </w:r>
      <w:r w:rsidRPr="00FE4D2C">
        <w:rPr>
          <w:rFonts w:ascii="Segoe UI" w:eastAsia="宋体" w:hAnsi="Segoe UI" w:cs="Segoe UI"/>
          <w:color w:val="24292E"/>
          <w:kern w:val="0"/>
          <w:sz w:val="24"/>
          <w:szCs w:val="24"/>
        </w:rPr>
        <w:t>5</w:t>
      </w:r>
      <w:r w:rsidRPr="00FE4D2C">
        <w:rPr>
          <w:rFonts w:ascii="Segoe UI" w:eastAsia="宋体" w:hAnsi="Segoe UI" w:cs="Segoe UI"/>
          <w:color w:val="24292E"/>
          <w:kern w:val="0"/>
          <w:sz w:val="24"/>
          <w:szCs w:val="24"/>
        </w:rPr>
        <w:t>种：</w:t>
      </w:r>
      <w:r w:rsidRPr="00FE4D2C">
        <w:rPr>
          <w:rFonts w:ascii="Segoe UI" w:eastAsia="宋体" w:hAnsi="Segoe UI" w:cs="Segoe UI"/>
          <w:color w:val="24292E"/>
          <w:kern w:val="0"/>
          <w:sz w:val="24"/>
          <w:szCs w:val="24"/>
        </w:rPr>
        <w:t> </w:t>
      </w:r>
      <w:r w:rsidRPr="00FE4D2C">
        <w:rPr>
          <w:rFonts w:ascii="Segoe UI" w:eastAsia="宋体" w:hAnsi="Segoe UI" w:cs="Segoe UI"/>
          <w:b/>
          <w:bCs/>
          <w:color w:val="24292E"/>
          <w:kern w:val="0"/>
          <w:sz w:val="24"/>
          <w:szCs w:val="24"/>
        </w:rPr>
        <w:t>终点不可达</w:t>
      </w:r>
      <w:r w:rsidRPr="00FE4D2C">
        <w:rPr>
          <w:rFonts w:ascii="Segoe UI" w:eastAsia="宋体" w:hAnsi="Segoe UI" w:cs="Segoe UI"/>
          <w:color w:val="24292E"/>
          <w:kern w:val="0"/>
          <w:sz w:val="24"/>
          <w:szCs w:val="24"/>
        </w:rPr>
        <w:t>：终点不可达分为</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网络不可达，主机不可达，协议不可达，端口不可达，需要分片但</w:t>
      </w:r>
      <w:r w:rsidRPr="00FE4D2C">
        <w:rPr>
          <w:rFonts w:ascii="Segoe UI" w:eastAsia="宋体" w:hAnsi="Segoe UI" w:cs="Segoe UI"/>
          <w:color w:val="24292E"/>
          <w:kern w:val="0"/>
          <w:sz w:val="24"/>
          <w:szCs w:val="24"/>
        </w:rPr>
        <w:t>DF</w:t>
      </w:r>
      <w:r w:rsidRPr="00FE4D2C">
        <w:rPr>
          <w:rFonts w:ascii="Segoe UI" w:eastAsia="宋体" w:hAnsi="Segoe UI" w:cs="Segoe UI"/>
          <w:color w:val="24292E"/>
          <w:kern w:val="0"/>
          <w:sz w:val="24"/>
          <w:szCs w:val="24"/>
        </w:rPr>
        <w:t>比特已置为</w:t>
      </w:r>
      <w:r w:rsidRPr="00FE4D2C">
        <w:rPr>
          <w:rFonts w:ascii="Segoe UI" w:eastAsia="宋体" w:hAnsi="Segoe UI" w:cs="Segoe UI"/>
          <w:color w:val="24292E"/>
          <w:kern w:val="0"/>
          <w:sz w:val="24"/>
          <w:szCs w:val="24"/>
        </w:rPr>
        <w:t>1</w:t>
      </w:r>
      <w:r w:rsidRPr="00FE4D2C">
        <w:rPr>
          <w:rFonts w:ascii="Segoe UI" w:eastAsia="宋体" w:hAnsi="Segoe UI" w:cs="Segoe UI"/>
          <w:color w:val="24292E"/>
          <w:kern w:val="0"/>
          <w:sz w:val="24"/>
          <w:szCs w:val="24"/>
        </w:rPr>
        <w:t>，以及源路由失败等六种情况，其代码字段分别置为</w:t>
      </w:r>
      <w:r w:rsidRPr="00FE4D2C">
        <w:rPr>
          <w:rFonts w:ascii="Segoe UI" w:eastAsia="宋体" w:hAnsi="Segoe UI" w:cs="Segoe UI"/>
          <w:color w:val="24292E"/>
          <w:kern w:val="0"/>
          <w:sz w:val="24"/>
          <w:szCs w:val="24"/>
        </w:rPr>
        <w:t>0</w:t>
      </w:r>
      <w:r w:rsidRPr="00FE4D2C">
        <w:rPr>
          <w:rFonts w:ascii="Segoe UI" w:eastAsia="宋体" w:hAnsi="Segoe UI" w:cs="Segoe UI"/>
          <w:color w:val="24292E"/>
          <w:kern w:val="0"/>
          <w:sz w:val="24"/>
          <w:szCs w:val="24"/>
        </w:rPr>
        <w:t>至</w:t>
      </w:r>
      <w:r w:rsidRPr="00FE4D2C">
        <w:rPr>
          <w:rFonts w:ascii="Segoe UI" w:eastAsia="宋体" w:hAnsi="Segoe UI" w:cs="Segoe UI"/>
          <w:color w:val="24292E"/>
          <w:kern w:val="0"/>
          <w:sz w:val="24"/>
          <w:szCs w:val="24"/>
        </w:rPr>
        <w:t>5</w:t>
      </w:r>
      <w:r w:rsidRPr="00FE4D2C">
        <w:rPr>
          <w:rFonts w:ascii="Segoe UI" w:eastAsia="宋体" w:hAnsi="Segoe UI" w:cs="Segoe UI"/>
          <w:color w:val="24292E"/>
          <w:kern w:val="0"/>
          <w:sz w:val="24"/>
          <w:szCs w:val="24"/>
        </w:rPr>
        <w:t>。当出现以上六种情况时就向源站发送终点不可达报文。</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说明：</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端口不可达：</w:t>
      </w:r>
      <w:r w:rsidRPr="00FE4D2C">
        <w:rPr>
          <w:rFonts w:ascii="Segoe UI" w:eastAsia="宋体" w:hAnsi="Segoe UI" w:cs="Segoe UI"/>
          <w:color w:val="24292E"/>
          <w:kern w:val="0"/>
          <w:sz w:val="24"/>
          <w:szCs w:val="24"/>
        </w:rPr>
        <w:t>UDP</w:t>
      </w:r>
      <w:r w:rsidRPr="00FE4D2C">
        <w:rPr>
          <w:rFonts w:ascii="Segoe UI" w:eastAsia="宋体" w:hAnsi="Segoe UI" w:cs="Segoe UI"/>
          <w:color w:val="24292E"/>
          <w:kern w:val="0"/>
          <w:sz w:val="24"/>
          <w:szCs w:val="24"/>
        </w:rPr>
        <w:t>的规则之一是：如果收到</w:t>
      </w:r>
      <w:r w:rsidRPr="00FE4D2C">
        <w:rPr>
          <w:rFonts w:ascii="Segoe UI" w:eastAsia="宋体" w:hAnsi="Segoe UI" w:cs="Segoe UI"/>
          <w:color w:val="24292E"/>
          <w:kern w:val="0"/>
          <w:sz w:val="24"/>
          <w:szCs w:val="24"/>
        </w:rPr>
        <w:t>UDP</w:t>
      </w:r>
      <w:r w:rsidRPr="00FE4D2C">
        <w:rPr>
          <w:rFonts w:ascii="Segoe UI" w:eastAsia="宋体" w:hAnsi="Segoe UI" w:cs="Segoe UI"/>
          <w:color w:val="24292E"/>
          <w:kern w:val="0"/>
          <w:sz w:val="24"/>
          <w:szCs w:val="24"/>
        </w:rPr>
        <w:t>数据报而且目的端口与某个正在使用的进程不相符，那么</w:t>
      </w:r>
      <w:r w:rsidRPr="00FE4D2C">
        <w:rPr>
          <w:rFonts w:ascii="Segoe UI" w:eastAsia="宋体" w:hAnsi="Segoe UI" w:cs="Segoe UI"/>
          <w:color w:val="24292E"/>
          <w:kern w:val="0"/>
          <w:sz w:val="24"/>
          <w:szCs w:val="24"/>
        </w:rPr>
        <w:t>UDP</w:t>
      </w:r>
      <w:r w:rsidRPr="00FE4D2C">
        <w:rPr>
          <w:rFonts w:ascii="Segoe UI" w:eastAsia="宋体" w:hAnsi="Segoe UI" w:cs="Segoe UI"/>
          <w:color w:val="24292E"/>
          <w:kern w:val="0"/>
          <w:sz w:val="24"/>
          <w:szCs w:val="24"/>
        </w:rPr>
        <w:t>返回一个</w:t>
      </w:r>
      <w:r w:rsidRPr="00FE4D2C">
        <w:rPr>
          <w:rFonts w:ascii="Segoe UI" w:eastAsia="宋体" w:hAnsi="Segoe UI" w:cs="Segoe UI"/>
          <w:color w:val="24292E"/>
          <w:kern w:val="0"/>
          <w:sz w:val="24"/>
          <w:szCs w:val="24"/>
        </w:rPr>
        <w:t>ICMP</w:t>
      </w:r>
      <w:r w:rsidRPr="00FE4D2C">
        <w:rPr>
          <w:rFonts w:ascii="Segoe UI" w:eastAsia="宋体" w:hAnsi="Segoe UI" w:cs="Segoe UI"/>
          <w:color w:val="24292E"/>
          <w:kern w:val="0"/>
          <w:sz w:val="24"/>
          <w:szCs w:val="24"/>
        </w:rPr>
        <w:t>不可达报文。</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源站抑制：当路由器或主机由于拥塞而丢弃数据报时，就向源站发送源站抑制报文，使源站知道应当将数据报的发送速率放慢。</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时间超过：当路由器收到生存时间为零的数据报时，除丢弃该数据报外，还要向源站发送时间超过报文。当目的站在预先规定的时间内不能收到一</w:t>
      </w:r>
      <w:r w:rsidRPr="00FE4D2C">
        <w:rPr>
          <w:rFonts w:ascii="Segoe UI" w:eastAsia="宋体" w:hAnsi="Segoe UI" w:cs="Segoe UI"/>
          <w:color w:val="24292E"/>
          <w:kern w:val="0"/>
          <w:sz w:val="24"/>
          <w:szCs w:val="24"/>
        </w:rPr>
        <w:lastRenderedPageBreak/>
        <w:t>个数据报的全部数据报片时，就将已收到的数据报片都丢弃，并向源站发送时间超过报文。</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参数问题：当路由器或目的主机收到的数据报的首部中的字段的值不正确时，就丢弃该数据报，并向源站发送参数问题报文。</w:t>
      </w:r>
      <w:r w:rsidRPr="00FE4D2C">
        <w:rPr>
          <w:rFonts w:ascii="Segoe UI" w:eastAsia="宋体" w:hAnsi="Segoe UI" w:cs="Segoe UI"/>
          <w:color w:val="24292E"/>
          <w:kern w:val="0"/>
          <w:sz w:val="24"/>
          <w:szCs w:val="24"/>
        </w:rPr>
        <w:t xml:space="preserve"> </w:t>
      </w:r>
      <w:r w:rsidRPr="00FE4D2C">
        <w:rPr>
          <w:rFonts w:ascii="Segoe UI" w:eastAsia="宋体" w:hAnsi="Segoe UI" w:cs="Segoe UI"/>
          <w:color w:val="24292E"/>
          <w:kern w:val="0"/>
          <w:sz w:val="24"/>
          <w:szCs w:val="24"/>
        </w:rPr>
        <w:t>改变路由（重定向）路由器将改变路由报文发送给主机，让主机知道下次应将数据报发送给另外的路由器。</w:t>
      </w:r>
    </w:p>
    <w:p w:rsidR="00FE4D2C" w:rsidRPr="00FE4D2C" w:rsidRDefault="00FE4D2C" w:rsidP="00FE4D2C">
      <w:pPr>
        <w:widowControl/>
        <w:spacing w:after="240"/>
        <w:jc w:val="left"/>
        <w:rPr>
          <w:rFonts w:ascii="Segoe UI" w:eastAsia="宋体" w:hAnsi="Segoe UI" w:cs="Segoe UI"/>
          <w:color w:val="24292E"/>
          <w:kern w:val="0"/>
          <w:sz w:val="24"/>
          <w:szCs w:val="24"/>
        </w:rPr>
      </w:pPr>
      <w:r w:rsidRPr="00FE4D2C">
        <w:rPr>
          <w:rFonts w:ascii="Segoe UI" w:eastAsia="宋体" w:hAnsi="Segoe UI" w:cs="Segoe UI"/>
          <w:color w:val="24292E"/>
          <w:kern w:val="0"/>
          <w:sz w:val="24"/>
          <w:szCs w:val="24"/>
        </w:rPr>
        <w:t>询问报文</w:t>
      </w:r>
      <w:r w:rsidRPr="00FE4D2C">
        <w:rPr>
          <w:rFonts w:ascii="Segoe UI" w:eastAsia="宋体" w:hAnsi="Segoe UI" w:cs="Segoe UI"/>
          <w:color w:val="24292E"/>
          <w:kern w:val="0"/>
          <w:sz w:val="24"/>
          <w:szCs w:val="24"/>
        </w:rPr>
        <w:t xml:space="preserve"> ICMP</w:t>
      </w:r>
      <w:r w:rsidRPr="00FE4D2C">
        <w:rPr>
          <w:rFonts w:ascii="Segoe UI" w:eastAsia="宋体" w:hAnsi="Segoe UI" w:cs="Segoe UI"/>
          <w:color w:val="24292E"/>
          <w:kern w:val="0"/>
          <w:sz w:val="24"/>
          <w:szCs w:val="24"/>
        </w:rPr>
        <w:t>询问报文有四种</w:t>
      </w:r>
      <w:r w:rsidRPr="00FE4D2C">
        <w:rPr>
          <w:rFonts w:ascii="Segoe UI" w:eastAsia="宋体" w:hAnsi="Segoe UI" w:cs="Segoe UI"/>
          <w:color w:val="24292E"/>
          <w:kern w:val="0"/>
          <w:sz w:val="24"/>
          <w:szCs w:val="24"/>
        </w:rPr>
        <w:t> </w:t>
      </w:r>
      <w:r w:rsidRPr="00FE4D2C">
        <w:rPr>
          <w:rFonts w:ascii="Segoe UI" w:eastAsia="宋体" w:hAnsi="Segoe UI" w:cs="Segoe UI"/>
          <w:b/>
          <w:bCs/>
          <w:color w:val="24292E"/>
          <w:kern w:val="0"/>
          <w:sz w:val="24"/>
          <w:szCs w:val="24"/>
        </w:rPr>
        <w:t>回送请求和回答</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ICMP</w:t>
      </w:r>
      <w:r w:rsidRPr="00FE4D2C">
        <w:rPr>
          <w:rFonts w:ascii="Segoe UI" w:eastAsia="宋体" w:hAnsi="Segoe UI" w:cs="Segoe UI"/>
          <w:color w:val="24292E"/>
          <w:kern w:val="0"/>
          <w:sz w:val="24"/>
          <w:szCs w:val="24"/>
        </w:rPr>
        <w:t>回送请求报文是由主机或路由器向一个特定的目的主机发出的询问。收到此报文的机器必须给源主机发送</w:t>
      </w:r>
      <w:r w:rsidRPr="00FE4D2C">
        <w:rPr>
          <w:rFonts w:ascii="Segoe UI" w:eastAsia="宋体" w:hAnsi="Segoe UI" w:cs="Segoe UI"/>
          <w:color w:val="24292E"/>
          <w:kern w:val="0"/>
          <w:sz w:val="24"/>
          <w:szCs w:val="24"/>
        </w:rPr>
        <w:t>ICMP</w:t>
      </w:r>
      <w:r w:rsidRPr="00FE4D2C">
        <w:rPr>
          <w:rFonts w:ascii="Segoe UI" w:eastAsia="宋体" w:hAnsi="Segoe UI" w:cs="Segoe UI"/>
          <w:color w:val="24292E"/>
          <w:kern w:val="0"/>
          <w:sz w:val="24"/>
          <w:szCs w:val="24"/>
        </w:rPr>
        <w:t>回送应答报文。这种询问报文用来测试目的站是否可达以及了解其有关状态</w:t>
      </w:r>
      <w:r w:rsidRPr="00FE4D2C">
        <w:rPr>
          <w:rFonts w:ascii="Segoe UI" w:eastAsia="宋体" w:hAnsi="Segoe UI" w:cs="Segoe UI"/>
          <w:color w:val="24292E"/>
          <w:kern w:val="0"/>
          <w:sz w:val="24"/>
          <w:szCs w:val="24"/>
        </w:rPr>
        <w:t> </w:t>
      </w:r>
      <w:r w:rsidRPr="00FE4D2C">
        <w:rPr>
          <w:rFonts w:ascii="Segoe UI" w:eastAsia="宋体" w:hAnsi="Segoe UI" w:cs="Segoe UI"/>
          <w:b/>
          <w:bCs/>
          <w:color w:val="24292E"/>
          <w:kern w:val="0"/>
          <w:sz w:val="24"/>
          <w:szCs w:val="24"/>
        </w:rPr>
        <w:t>时间戳请求和回答</w:t>
      </w:r>
      <w:r w:rsidRPr="00FE4D2C">
        <w:rPr>
          <w:rFonts w:ascii="Segoe UI" w:eastAsia="宋体" w:hAnsi="Segoe UI" w:cs="Segoe UI"/>
          <w:color w:val="24292E"/>
          <w:kern w:val="0"/>
          <w:sz w:val="24"/>
          <w:szCs w:val="24"/>
        </w:rPr>
        <w:t>：</w:t>
      </w:r>
      <w:r w:rsidRPr="00FE4D2C">
        <w:rPr>
          <w:rFonts w:ascii="Segoe UI" w:eastAsia="宋体" w:hAnsi="Segoe UI" w:cs="Segoe UI"/>
          <w:color w:val="24292E"/>
          <w:kern w:val="0"/>
          <w:sz w:val="24"/>
          <w:szCs w:val="24"/>
        </w:rPr>
        <w:t>ICMP</w:t>
      </w:r>
      <w:r w:rsidRPr="00FE4D2C">
        <w:rPr>
          <w:rFonts w:ascii="Segoe UI" w:eastAsia="宋体" w:hAnsi="Segoe UI" w:cs="Segoe UI"/>
          <w:color w:val="24292E"/>
          <w:kern w:val="0"/>
          <w:sz w:val="24"/>
          <w:szCs w:val="24"/>
        </w:rPr>
        <w:t>时间戳请求允许系统向另一个系统查询当前的时间。该</w:t>
      </w:r>
      <w:r w:rsidRPr="00FE4D2C">
        <w:rPr>
          <w:rFonts w:ascii="Segoe UI" w:eastAsia="宋体" w:hAnsi="Segoe UI" w:cs="Segoe UI"/>
          <w:color w:val="24292E"/>
          <w:kern w:val="0"/>
          <w:sz w:val="24"/>
          <w:szCs w:val="24"/>
        </w:rPr>
        <w:t>ICMP</w:t>
      </w:r>
      <w:r w:rsidRPr="00FE4D2C">
        <w:rPr>
          <w:rFonts w:ascii="Segoe UI" w:eastAsia="宋体" w:hAnsi="Segoe UI" w:cs="Segoe UI"/>
          <w:color w:val="24292E"/>
          <w:kern w:val="0"/>
          <w:sz w:val="24"/>
          <w:szCs w:val="24"/>
        </w:rPr>
        <w:t>报文的好处是它提供了毫秒级的分辨率，而利用其他方法从别的主机获取的时间只能提供秒级的分辨率。请求端填写发起时间，然后发送报文。应答系统收到请求报文时填写接收时间戳，在发送应答时填写发送时间戳。大多数的实现是把后面两个字段都设成相同的值。</w:t>
      </w:r>
      <w:r w:rsidRPr="00FE4D2C">
        <w:rPr>
          <w:rFonts w:ascii="Segoe UI" w:eastAsia="宋体" w:hAnsi="Segoe UI" w:cs="Segoe UI"/>
          <w:color w:val="24292E"/>
          <w:kern w:val="0"/>
          <w:sz w:val="24"/>
          <w:szCs w:val="24"/>
        </w:rPr>
        <w:t> </w:t>
      </w:r>
      <w:r w:rsidRPr="00FE4D2C">
        <w:rPr>
          <w:rFonts w:ascii="Segoe UI" w:eastAsia="宋体" w:hAnsi="Segoe UI" w:cs="Segoe UI"/>
          <w:b/>
          <w:bCs/>
          <w:color w:val="24292E"/>
          <w:kern w:val="0"/>
          <w:sz w:val="24"/>
          <w:szCs w:val="24"/>
        </w:rPr>
        <w:t>掩码地址请求和回答</w:t>
      </w:r>
      <w:r w:rsidRPr="00FE4D2C">
        <w:rPr>
          <w:rFonts w:ascii="Segoe UI" w:eastAsia="宋体" w:hAnsi="Segoe UI" w:cs="Segoe UI"/>
          <w:color w:val="24292E"/>
          <w:kern w:val="0"/>
          <w:sz w:val="24"/>
          <w:szCs w:val="24"/>
        </w:rPr>
        <w:t>：主机使用</w:t>
      </w:r>
      <w:r w:rsidRPr="00FE4D2C">
        <w:rPr>
          <w:rFonts w:ascii="Segoe UI" w:eastAsia="宋体" w:hAnsi="Segoe UI" w:cs="Segoe UI"/>
          <w:color w:val="24292E"/>
          <w:kern w:val="0"/>
          <w:sz w:val="24"/>
          <w:szCs w:val="24"/>
        </w:rPr>
        <w:t>ICMP</w:t>
      </w:r>
      <w:r w:rsidRPr="00FE4D2C">
        <w:rPr>
          <w:rFonts w:ascii="Segoe UI" w:eastAsia="宋体" w:hAnsi="Segoe UI" w:cs="Segoe UI"/>
          <w:color w:val="24292E"/>
          <w:kern w:val="0"/>
          <w:sz w:val="24"/>
          <w:szCs w:val="24"/>
        </w:rPr>
        <w:t>地址掩码请求报文可向子网掩码服务器得到某个接口的地址掩码。</w:t>
      </w:r>
      <w:r w:rsidRPr="00FE4D2C">
        <w:rPr>
          <w:rFonts w:ascii="Segoe UI" w:eastAsia="宋体" w:hAnsi="Segoe UI" w:cs="Segoe UI"/>
          <w:color w:val="24292E"/>
          <w:kern w:val="0"/>
          <w:sz w:val="24"/>
          <w:szCs w:val="24"/>
        </w:rPr>
        <w:t> </w:t>
      </w:r>
      <w:r w:rsidRPr="00FE4D2C">
        <w:rPr>
          <w:rFonts w:ascii="Segoe UI" w:eastAsia="宋体" w:hAnsi="Segoe UI" w:cs="Segoe UI"/>
          <w:b/>
          <w:bCs/>
          <w:color w:val="24292E"/>
          <w:kern w:val="0"/>
          <w:sz w:val="24"/>
          <w:szCs w:val="24"/>
        </w:rPr>
        <w:t>路由器询问和通过</w:t>
      </w:r>
      <w:r w:rsidRPr="00FE4D2C">
        <w:rPr>
          <w:rFonts w:ascii="Segoe UI" w:eastAsia="宋体" w:hAnsi="Segoe UI" w:cs="Segoe UI"/>
          <w:color w:val="24292E"/>
          <w:kern w:val="0"/>
          <w:sz w:val="24"/>
          <w:szCs w:val="24"/>
        </w:rPr>
        <w:t>：主机使用</w:t>
      </w:r>
      <w:r w:rsidRPr="00FE4D2C">
        <w:rPr>
          <w:rFonts w:ascii="Segoe UI" w:eastAsia="宋体" w:hAnsi="Segoe UI" w:cs="Segoe UI"/>
          <w:color w:val="24292E"/>
          <w:kern w:val="0"/>
          <w:sz w:val="24"/>
          <w:szCs w:val="24"/>
        </w:rPr>
        <w:t>ICMP</w:t>
      </w:r>
      <w:r w:rsidRPr="00FE4D2C">
        <w:rPr>
          <w:rFonts w:ascii="Segoe UI" w:eastAsia="宋体" w:hAnsi="Segoe UI" w:cs="Segoe UI"/>
          <w:color w:val="24292E"/>
          <w:kern w:val="0"/>
          <w:sz w:val="24"/>
          <w:szCs w:val="24"/>
        </w:rPr>
        <w:t>路由器询问和通过报文可了解连接在本网络上的路由器是否正常工作。主机将路由器询问报文进行广播（或多播）。收到询问报文的一个或几个路由器就使用路由器通过报文广播其路由选择信息</w:t>
      </w:r>
    </w:p>
    <w:p w:rsidR="00FE4D2C" w:rsidRPr="00FE4D2C" w:rsidRDefault="00FE4D2C" w:rsidP="00FE4D2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FE4D2C">
        <w:rPr>
          <w:rFonts w:ascii="Segoe UI" w:eastAsia="宋体" w:hAnsi="Segoe UI" w:cs="Segoe UI"/>
          <w:b/>
          <w:bCs/>
          <w:color w:val="24292E"/>
          <w:kern w:val="0"/>
          <w:sz w:val="36"/>
          <w:szCs w:val="36"/>
        </w:rPr>
        <w:t>C/S</w:t>
      </w:r>
      <w:r w:rsidRPr="00FE4D2C">
        <w:rPr>
          <w:rFonts w:ascii="Segoe UI" w:eastAsia="宋体" w:hAnsi="Segoe UI" w:cs="Segoe UI"/>
          <w:b/>
          <w:bCs/>
          <w:color w:val="24292E"/>
          <w:kern w:val="0"/>
          <w:sz w:val="36"/>
          <w:szCs w:val="36"/>
        </w:rPr>
        <w:t>模式下使用</w:t>
      </w:r>
      <w:r w:rsidRPr="00FE4D2C">
        <w:rPr>
          <w:rFonts w:ascii="Segoe UI" w:eastAsia="宋体" w:hAnsi="Segoe UI" w:cs="Segoe UI"/>
          <w:b/>
          <w:bCs/>
          <w:color w:val="24292E"/>
          <w:kern w:val="0"/>
          <w:sz w:val="36"/>
          <w:szCs w:val="36"/>
        </w:rPr>
        <w:t>socket</w:t>
      </w:r>
      <w:r w:rsidRPr="00FE4D2C">
        <w:rPr>
          <w:rFonts w:ascii="Segoe UI" w:eastAsia="宋体" w:hAnsi="Segoe UI" w:cs="Segoe UI"/>
          <w:b/>
          <w:bCs/>
          <w:color w:val="24292E"/>
          <w:kern w:val="0"/>
          <w:sz w:val="36"/>
          <w:szCs w:val="36"/>
        </w:rPr>
        <w:t>通信，几个关键函数</w:t>
      </w:r>
    </w:p>
    <w:p w:rsidR="008E69ED" w:rsidRDefault="008E69ED">
      <w:bookmarkStart w:id="2" w:name="_GoBack"/>
      <w:bookmarkEnd w:id="2"/>
    </w:p>
    <w:sectPr w:rsidR="008E69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62A00"/>
    <w:multiLevelType w:val="multilevel"/>
    <w:tmpl w:val="D7A67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0B4009"/>
    <w:multiLevelType w:val="multilevel"/>
    <w:tmpl w:val="A7B8D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634D1A"/>
    <w:multiLevelType w:val="multilevel"/>
    <w:tmpl w:val="5EC05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B031A0"/>
    <w:multiLevelType w:val="multilevel"/>
    <w:tmpl w:val="EFEE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E9074F"/>
    <w:multiLevelType w:val="multilevel"/>
    <w:tmpl w:val="0BA0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2D2F53"/>
    <w:multiLevelType w:val="multilevel"/>
    <w:tmpl w:val="6442B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C86"/>
    <w:rsid w:val="007A1C86"/>
    <w:rsid w:val="008E69ED"/>
    <w:rsid w:val="00FE4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CBF3F-085E-40D9-9830-14D0813B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FE4D2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E4D2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E4D2C"/>
    <w:rPr>
      <w:rFonts w:ascii="宋体" w:eastAsia="宋体" w:hAnsi="宋体" w:cs="宋体"/>
      <w:b/>
      <w:bCs/>
      <w:kern w:val="0"/>
      <w:sz w:val="36"/>
      <w:szCs w:val="36"/>
    </w:rPr>
  </w:style>
  <w:style w:type="character" w:customStyle="1" w:styleId="3Char">
    <w:name w:val="标题 3 Char"/>
    <w:basedOn w:val="a0"/>
    <w:link w:val="3"/>
    <w:uiPriority w:val="9"/>
    <w:rsid w:val="00FE4D2C"/>
    <w:rPr>
      <w:rFonts w:ascii="宋体" w:eastAsia="宋体" w:hAnsi="宋体" w:cs="宋体"/>
      <w:b/>
      <w:bCs/>
      <w:kern w:val="0"/>
      <w:sz w:val="27"/>
      <w:szCs w:val="27"/>
    </w:rPr>
  </w:style>
  <w:style w:type="paragraph" w:styleId="a3">
    <w:name w:val="Normal (Web)"/>
    <w:basedOn w:val="a"/>
    <w:uiPriority w:val="99"/>
    <w:semiHidden/>
    <w:unhideWhenUsed/>
    <w:rsid w:val="00FE4D2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E4D2C"/>
    <w:rPr>
      <w:b/>
      <w:bCs/>
    </w:rPr>
  </w:style>
  <w:style w:type="character" w:styleId="a5">
    <w:name w:val="Hyperlink"/>
    <w:basedOn w:val="a0"/>
    <w:uiPriority w:val="99"/>
    <w:semiHidden/>
    <w:unhideWhenUsed/>
    <w:rsid w:val="00FE4D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09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36930631" TargetMode="External"/><Relationship Id="rId13" Type="http://schemas.openxmlformats.org/officeDocument/2006/relationships/hyperlink" Target="http://blog.csdn.net/colzer/article/details/8686966" TargetMode="External"/><Relationship Id="rId18" Type="http://schemas.openxmlformats.org/officeDocument/2006/relationships/hyperlink" Target="http://blog.csdn.net/binyao02123202/article/details/8049446" TargetMode="External"/><Relationship Id="rId26" Type="http://schemas.openxmlformats.org/officeDocument/2006/relationships/hyperlink" Target="https://github.com/Wl201314/MartinBlog/tree/master/Blog/%E8%AE%A1%E7%AE%97%E6%9C%BA%E5%9F%BA%E7%A1%80" TargetMode="External"/><Relationship Id="rId3" Type="http://schemas.openxmlformats.org/officeDocument/2006/relationships/settings" Target="settings.xml"/><Relationship Id="rId21" Type="http://schemas.openxmlformats.org/officeDocument/2006/relationships/hyperlink" Target="http://limboy.me/tech/2011/02/19/https-workflow.html" TargetMode="External"/><Relationship Id="rId7" Type="http://schemas.openxmlformats.org/officeDocument/2006/relationships/hyperlink" Target="http://www.cnblogs.com/Jessy/p/3535612.html" TargetMode="External"/><Relationship Id="rId12" Type="http://schemas.openxmlformats.org/officeDocument/2006/relationships/hyperlink" Target="http://qiusuoge.com/10576.html" TargetMode="External"/><Relationship Id="rId17" Type="http://schemas.openxmlformats.org/officeDocument/2006/relationships/hyperlink" Target="http://www.cnblogs.com/skynet/archive/2010/05/18/1738301.html" TargetMode="External"/><Relationship Id="rId25" Type="http://schemas.openxmlformats.org/officeDocument/2006/relationships/hyperlink" Target="http://article.yeeyan.org/view/90729/174903/" TargetMode="External"/><Relationship Id="rId2" Type="http://schemas.openxmlformats.org/officeDocument/2006/relationships/styles" Target="styles.xml"/><Relationship Id="rId16" Type="http://schemas.openxmlformats.org/officeDocument/2006/relationships/hyperlink" Target="http://www.cnblogs.com/hyddd/archive/2009/03/31/1426026.html" TargetMode="External"/><Relationship Id="rId20" Type="http://schemas.openxmlformats.org/officeDocument/2006/relationships/hyperlink" Target="http://www.admin5.com/article/20150708/608526.s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ianshu.com/p/eab86c0d1612" TargetMode="External"/><Relationship Id="rId11" Type="http://schemas.openxmlformats.org/officeDocument/2006/relationships/hyperlink" Target="http://www.codeceo.com/article/http-long-connect.html" TargetMode="External"/><Relationship Id="rId24" Type="http://schemas.openxmlformats.org/officeDocument/2006/relationships/hyperlink" Target="http://kb.cnblogs.com/page/162080/" TargetMode="External"/><Relationship Id="rId5" Type="http://schemas.openxmlformats.org/officeDocument/2006/relationships/hyperlink" Target="http://www.jianshu.com/p/8be9b3204864" TargetMode="External"/><Relationship Id="rId15" Type="http://schemas.openxmlformats.org/officeDocument/2006/relationships/hyperlink" Target="http://www.baidu.com/" TargetMode="External"/><Relationship Id="rId23" Type="http://schemas.openxmlformats.org/officeDocument/2006/relationships/hyperlink" Target="http://www.ruanyifeng.com/blog/2014/09/illustration-ssl.html" TargetMode="External"/><Relationship Id="rId28" Type="http://schemas.openxmlformats.org/officeDocument/2006/relationships/fontTable" Target="fontTable.xml"/><Relationship Id="rId10" Type="http://schemas.openxmlformats.org/officeDocument/2006/relationships/hyperlink" Target="http://blog.csdn.net/forgotaboutgirl/article/details/6936982" TargetMode="External"/><Relationship Id="rId19" Type="http://schemas.openxmlformats.org/officeDocument/2006/relationships/hyperlink" Target="http://www.codeceo.com/article/why-http-better-than-https.html" TargetMode="External"/><Relationship Id="rId4" Type="http://schemas.openxmlformats.org/officeDocument/2006/relationships/webSettings" Target="webSettings.xml"/><Relationship Id="rId9" Type="http://schemas.openxmlformats.org/officeDocument/2006/relationships/hyperlink" Target="http://www.cnblogs.com/maanshancss/p/4503385.html" TargetMode="External"/><Relationship Id="rId14" Type="http://schemas.openxmlformats.org/officeDocument/2006/relationships/hyperlink" Target="http://www.cnblogs.com/binger/archive/2013/03/19/2970171.html" TargetMode="External"/><Relationship Id="rId22" Type="http://schemas.openxmlformats.org/officeDocument/2006/relationships/hyperlink" Target="http://www.ruanyifeng.com/blog/2014/02/ssl_tls.html" TargetMode="External"/><Relationship Id="rId27" Type="http://schemas.openxmlformats.org/officeDocument/2006/relationships/hyperlink" Target="http://blog.chinaunix.net/uid-26758209-id-314622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3316</Words>
  <Characters>18904</Characters>
  <Application>Microsoft Office Word</Application>
  <DocSecurity>0</DocSecurity>
  <Lines>157</Lines>
  <Paragraphs>44</Paragraphs>
  <ScaleCrop>false</ScaleCrop>
  <Company/>
  <LinksUpToDate>false</LinksUpToDate>
  <CharactersWithSpaces>22176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莫云明</dc:creator>
  <cp:keywords/>
  <dc:description/>
  <cp:lastModifiedBy>莫云明</cp:lastModifiedBy>
  <cp:revision>2</cp:revision>
  <dcterms:created xsi:type="dcterms:W3CDTF">2018-02-28T09:22:00Z</dcterms:created>
  <dcterms:modified xsi:type="dcterms:W3CDTF">2018-02-28T09:22:00Z</dcterms:modified>
</cp:coreProperties>
</file>